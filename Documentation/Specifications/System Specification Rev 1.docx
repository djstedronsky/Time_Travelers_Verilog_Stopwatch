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7A34B0" w:rsidR="007A34B0" w:rsidP="7AD1FC18" w:rsidRDefault="007A34B0" w14:paraId="66F36E5D" w14:textId="1BC77E0B" w14:noSpellErr="1">
      <w:pPr>
        <w:jc w:val="center"/>
        <w:rPr>
          <w:rFonts w:ascii="Calibri Light" w:hAnsi="Calibri Light" w:cs="Calibri Light" w:asciiTheme="majorAscii" w:hAnsiTheme="majorAscii" w:cstheme="majorAscii"/>
          <w:b w:val="1"/>
          <w:bCs w:val="1"/>
          <w:rPrChange w:author="Andrew Newman" w:date="2020-06-11T10:57:00Z" w:id="2093706061">
            <w:rPr>
              <w:rFonts w:cs="Calibri" w:cstheme="minorAscii"/>
              <w:b w:val="1"/>
              <w:bCs w:val="1"/>
            </w:rPr>
          </w:rPrChange>
        </w:rPr>
        <w:pPrChange w:author="Andrew Newman" w:date="2020-06-11T10:57:00Z" w:id="3">
          <w:pPr/>
        </w:pPrChange>
      </w:pPr>
      <w:r w:rsidRPr="7AD1FC18" w:rsidR="007A34B0">
        <w:rPr>
          <w:rFonts w:ascii="Calibri Light" w:hAnsi="Calibri Light" w:cs="Calibri Light" w:asciiTheme="majorAscii" w:hAnsiTheme="majorAscii" w:cstheme="majorAscii"/>
          <w:b w:val="1"/>
          <w:bCs w:val="1"/>
        </w:rPr>
        <w:t>System Specification Rev 1</w:t>
      </w:r>
    </w:p>
    <w:p w:rsidR="00477FD6" w:rsidP="751E05C8" w:rsidRDefault="128550CA" w14:paraId="2D43E1A1" w14:textId="38B08537">
      <w:pPr>
        <w:rPr>
          <w:b/>
          <w:bCs/>
        </w:rPr>
      </w:pPr>
      <w:r w:rsidRPr="751E05C8">
        <w:rPr>
          <w:b/>
          <w:bCs/>
        </w:rPr>
        <w:t>General Specifications:</w:t>
      </w:r>
    </w:p>
    <w:p w:rsidR="00477FD6" w:rsidP="751E05C8" w:rsidRDefault="7AC32874" w14:paraId="05EE9443" w14:textId="1C12F762">
      <w:r w:rsidR="7AC32874">
        <w:rPr/>
        <w:t xml:space="preserve">This design is based on the RTC Stopwatch Design specification document with </w:t>
      </w:r>
      <w:r w:rsidR="304BE67C">
        <w:rPr/>
        <w:t>additional</w:t>
      </w:r>
      <w:r w:rsidR="7AC32874">
        <w:rPr/>
        <w:t xml:space="preserve"> functionality as described here.</w:t>
      </w:r>
    </w:p>
    <w:p w:rsidR="00477FD6" w:rsidP="751E05C8" w:rsidRDefault="658DFFAE" w14:paraId="387D088F" w14:textId="25BEC1A6">
      <w:pPr>
        <w:jc w:val="center"/>
      </w:pPr>
      <w:r w:rsidR="44869C37">
        <w:drawing>
          <wp:inline wp14:editId="24E113CB" wp14:anchorId="0FDB5384">
            <wp:extent cx="3381375" cy="4572000"/>
            <wp:effectExtent l="0" t="0" r="0" b="0"/>
            <wp:docPr id="1389551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6f3467a22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6" w:rsidP="751E05C8" w:rsidRDefault="62B448A4" w14:paraId="65001241" w14:textId="0B68A4C3">
      <w:r w:rsidR="62B448A4">
        <w:rPr/>
        <w:t xml:space="preserve">Stopwatch </w:t>
      </w:r>
      <w:r w:rsidR="5DE920BE">
        <w:rPr/>
        <w:t>will use 7</w:t>
      </w:r>
      <w:commentRangeStart w:id="896797451"/>
      <w:r w:rsidR="007A34B0">
        <w:rPr/>
        <w:t>-</w:t>
      </w:r>
      <w:commentRangeEnd w:id="896797451"/>
      <w:r>
        <w:rPr>
          <w:rStyle w:val="CommentReference"/>
        </w:rPr>
        <w:commentReference w:id="896797451"/>
      </w:r>
      <w:r w:rsidR="5DE920BE">
        <w:rPr/>
        <w:t xml:space="preserve">segment displays to show time down to </w:t>
      </w:r>
      <w:r w:rsidR="3D75E5FD">
        <w:rPr/>
        <w:t xml:space="preserve">tens of </w:t>
      </w:r>
      <w:r w:rsidR="5DE920BE">
        <w:rPr/>
        <w:t>milliseconds (</w:t>
      </w:r>
      <w:proofErr w:type="spellStart"/>
      <w:r w:rsidR="1DD0D6D6">
        <w:rPr/>
        <w:t>M</w:t>
      </w:r>
      <w:r w:rsidR="65EF198F">
        <w:rPr/>
        <w:t>M</w:t>
      </w:r>
      <w:r w:rsidR="5DE920BE">
        <w:rPr/>
        <w:t>:ss</w:t>
      </w:r>
      <w:r w:rsidR="5DE920BE">
        <w:rPr/>
        <w:t>:mm</w:t>
      </w:r>
      <w:proofErr w:type="spellEnd"/>
      <w:r w:rsidR="5DE920BE">
        <w:rPr/>
        <w:t xml:space="preserve">). The </w:t>
      </w:r>
      <w:r w:rsidR="367ACB4D">
        <w:rPr/>
        <w:t xml:space="preserve">stopwatch </w:t>
      </w:r>
      <w:r w:rsidR="67DCB965">
        <w:rPr/>
        <w:t>is started/resumed and stopped via a push</w:t>
      </w:r>
      <w:r w:rsidR="25152630">
        <w:rPr/>
        <w:t>-</w:t>
      </w:r>
      <w:r w:rsidR="67DCB965">
        <w:rPr/>
        <w:t xml:space="preserve">button </w:t>
      </w:r>
      <w:r w:rsidR="5134EAEB">
        <w:rPr/>
        <w:t>input</w:t>
      </w:r>
      <w:r w:rsidR="67DCB965">
        <w:rPr/>
        <w:t>. It can be reset via another push button input</w:t>
      </w:r>
      <w:r w:rsidR="3F51A246">
        <w:rPr/>
        <w:t xml:space="preserve">. The stopwatch can count </w:t>
      </w:r>
      <w:r w:rsidR="2B277BA9">
        <w:rPr/>
        <w:t xml:space="preserve">to </w:t>
      </w:r>
      <w:r w:rsidR="3FA69781">
        <w:rPr/>
        <w:t>5</w:t>
      </w:r>
      <w:r w:rsidR="2B277BA9">
        <w:rPr/>
        <w:t xml:space="preserve">9m 59s 99ms before rolling back to </w:t>
      </w:r>
      <w:r w:rsidR="1B4C98CA">
        <w:rPr/>
        <w:t>0</w:t>
      </w:r>
      <w:r w:rsidR="2B277BA9">
        <w:rPr/>
        <w:t>0m 00s 00ms.</w:t>
      </w:r>
    </w:p>
    <w:p w:rsidR="00477FD6" w:rsidP="751E05C8" w:rsidRDefault="007A34B0" w14:paraId="13BB0C91" w14:textId="7DA13051">
      <w:r w:rsidR="007A34B0">
        <w:rPr/>
        <w:t xml:space="preserve">Five </w:t>
      </w:r>
      <w:r w:rsidR="5442582E">
        <w:rPr/>
        <w:t>modules will be used in a top</w:t>
      </w:r>
      <w:r w:rsidR="1A6B0B45">
        <w:rPr/>
        <w:t>-</w:t>
      </w:r>
      <w:r w:rsidR="5442582E">
        <w:rPr/>
        <w:t xml:space="preserve">level wrapper to achieve this functionality. A trigger detection </w:t>
      </w:r>
      <w:r w:rsidR="62F089D8">
        <w:rPr/>
        <w:t xml:space="preserve">circuit </w:t>
      </w:r>
      <w:r w:rsidR="5442582E">
        <w:rPr/>
        <w:t xml:space="preserve">will enable a clock divider, which in turn will </w:t>
      </w:r>
      <w:r w:rsidR="2F0C06B6">
        <w:rPr/>
        <w:t xml:space="preserve">generate clock signal for </w:t>
      </w:r>
      <w:r w:rsidR="5442582E">
        <w:rPr/>
        <w:t>the counter module</w:t>
      </w:r>
      <w:r w:rsidR="65B0F2BC">
        <w:rPr/>
        <w:t xml:space="preserve">. </w:t>
      </w:r>
      <w:r w:rsidR="2EEE8B90">
        <w:rPr/>
        <w:t>T</w:t>
      </w:r>
      <w:r w:rsidR="5107F06F">
        <w:rPr/>
        <w:t xml:space="preserve">he display </w:t>
      </w:r>
      <w:r w:rsidR="56405370">
        <w:rPr/>
        <w:t>driver then outputs the counter out</w:t>
      </w:r>
      <w:r w:rsidR="56405370">
        <w:rPr/>
        <w:t>put values onto 7-segment display through FPGA Display adapter.</w:t>
      </w:r>
    </w:p>
    <w:p w:rsidR="00477FD6" w:rsidP="751E05C8" w:rsidRDefault="7AC32874" w14:paraId="7640A896" w14:textId="530028D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System clock of 100Mhz</w:t>
      </w:r>
    </w:p>
    <w:p w:rsidR="00477FD6" w:rsidP="751E05C8" w:rsidRDefault="7AC32874" w14:paraId="4E8F3A18" w14:textId="13908DC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t>Active-low reset</w:t>
      </w:r>
    </w:p>
    <w:p w:rsidR="00477FD6" w:rsidP="751E05C8" w:rsidRDefault="47D1F40F" w14:paraId="333F6A30" w14:textId="330B29F3">
      <w:pPr>
        <w:ind w:left="360"/>
        <w:rPr>
          <w:i/>
          <w:iCs/>
        </w:rPr>
      </w:pPr>
      <w:r w:rsidRPr="751E05C8">
        <w:rPr>
          <w:i/>
          <w:iCs/>
        </w:rPr>
        <w:lastRenderedPageBreak/>
        <w:t>Inputs:</w:t>
      </w:r>
    </w:p>
    <w:p w:rsidR="00477FD6" w:rsidP="7AD1FC18" w:rsidRDefault="47D1F40F" w14:paraId="188C7AF5" w14:textId="6FC681CC">
      <w:pPr>
        <w:pStyle w:val="ListParagraph"/>
        <w:numPr>
          <w:ilvl w:val="0"/>
          <w:numId w:val="14"/>
        </w:numPr>
        <w:rPr>
          <w:rFonts w:eastAsia="" w:eastAsiaTheme="minorEastAsia"/>
        </w:rPr>
      </w:pPr>
      <w:r w:rsidR="47D1F40F">
        <w:rPr/>
        <w:t>‘</w:t>
      </w:r>
      <w:proofErr w:type="spellStart"/>
      <w:r w:rsidR="42F0A44D">
        <w:rPr/>
        <w:t>trigger_in</w:t>
      </w:r>
      <w:proofErr w:type="spellEnd"/>
      <w:r w:rsidR="42F0A44D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trigger</w:t>
      </w:r>
      <w:proofErr w:type="spellEnd"/>
      <w:r w:rsidR="009E4406">
        <w:rPr/>
        <w:t xml:space="preserve"> as per coding standards</w:t>
      </w:r>
      <w:r w:rsidR="009E4406">
        <w:rPr/>
        <w:t>)</w:t>
      </w:r>
    </w:p>
    <w:p w:rsidR="00477FD6" w:rsidP="751E05C8" w:rsidRDefault="42F0A44D" w14:paraId="54114A60" w14:textId="190E093A">
      <w:pPr>
        <w:pStyle w:val="ListParagraph"/>
        <w:numPr>
          <w:ilvl w:val="0"/>
          <w:numId w:val="14"/>
        </w:numPr>
        <w:rPr/>
      </w:pPr>
      <w:r w:rsidR="42F0A44D">
        <w:rPr/>
        <w:t>'</w:t>
      </w:r>
      <w:proofErr w:type="spellStart"/>
      <w:r w:rsidR="42F0A44D">
        <w:rPr/>
        <w:t>reset_n</w:t>
      </w:r>
      <w:proofErr w:type="spellEnd"/>
      <w:r w:rsidR="42F0A44D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reset_n</w:t>
      </w:r>
      <w:proofErr w:type="spellEnd"/>
      <w:r w:rsidR="009E4406">
        <w:rPr/>
        <w:t xml:space="preserve"> as per coding standards)</w:t>
      </w:r>
    </w:p>
    <w:p w:rsidR="00477FD6" w:rsidP="751E05C8" w:rsidRDefault="42F0A44D" w14:paraId="183BAA05" w14:textId="781EBFDC">
      <w:pPr>
        <w:pStyle w:val="ListParagraph"/>
        <w:numPr>
          <w:ilvl w:val="0"/>
          <w:numId w:val="14"/>
        </w:numPr>
        <w:rPr/>
      </w:pPr>
      <w:r w:rsidR="42F0A44D">
        <w:rPr/>
        <w:t>‘</w:t>
      </w:r>
      <w:proofErr w:type="spellStart"/>
      <w:r w:rsidR="42F0A44D">
        <w:rPr/>
        <w:t>sys_clk</w:t>
      </w:r>
      <w:proofErr w:type="spellEnd"/>
      <w:r w:rsidR="4C21FEBE">
        <w:rPr/>
        <w:t>’</w:t>
      </w:r>
      <w:r w:rsidR="009E4406">
        <w:rPr/>
        <w:t xml:space="preserve"> (referred to as </w:t>
      </w:r>
      <w:proofErr w:type="spellStart"/>
      <w:r w:rsidR="009E4406">
        <w:rPr/>
        <w:t>i_</w:t>
      </w:r>
      <w:r w:rsidR="009E4406">
        <w:rPr/>
        <w:t>sclk</w:t>
      </w:r>
      <w:proofErr w:type="spellEnd"/>
      <w:r w:rsidR="009E4406">
        <w:rPr/>
        <w:t xml:space="preserve"> as per coding standards)</w:t>
      </w:r>
    </w:p>
    <w:p w:rsidR="00477FD6" w:rsidP="751E05C8" w:rsidRDefault="29C2F2A6" w14:paraId="0C16A563" w14:textId="60C11572">
      <w:pPr>
        <w:ind w:left="360"/>
        <w:rPr>
          <w:i/>
          <w:iCs/>
        </w:rPr>
      </w:pPr>
      <w:r w:rsidRPr="4DF874CD">
        <w:rPr>
          <w:i/>
          <w:iCs/>
        </w:rPr>
        <w:t>Outputs:</w:t>
      </w:r>
      <w:bookmarkStart w:name="_GoBack" w:id="16"/>
      <w:bookmarkEnd w:id="16"/>
    </w:p>
    <w:p w:rsidR="41551AE7" w:rsidP="4DF874CD" w:rsidRDefault="41551AE7" w14:paraId="220E52A3" w14:textId="0CBB923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‘</w:t>
      </w:r>
      <w:proofErr w:type="spellStart"/>
      <w:r>
        <w:t>o_segments</w:t>
      </w:r>
      <w:proofErr w:type="spellEnd"/>
      <w:r>
        <w:t>’ (vector [7:0])</w:t>
      </w:r>
    </w:p>
    <w:p w:rsidR="41551AE7" w:rsidP="4DF874CD" w:rsidRDefault="41551AE7" w14:paraId="137C61F7" w14:textId="65B94152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‘</w:t>
      </w:r>
      <w:proofErr w:type="spellStart"/>
      <w:r>
        <w:t>o_digits</w:t>
      </w:r>
      <w:proofErr w:type="spellEnd"/>
      <w:r>
        <w:t>’ (vector [7:0])</w:t>
      </w:r>
    </w:p>
    <w:p w:rsidR="00477FD6" w:rsidP="751E05C8" w:rsidRDefault="00477FD6" w14:paraId="6C771E78" w14:textId="7CFB8FF8"/>
    <w:p w:rsidR="00477FD6" w:rsidP="751E05C8" w:rsidRDefault="5E6EA8F0" w14:paraId="2C078E63" w14:textId="49A4502D" w14:noSpellErr="1">
      <w:pPr>
        <w:rPr>
          <w:b w:val="1"/>
          <w:bCs w:val="1"/>
        </w:rPr>
      </w:pPr>
      <w:r w:rsidRPr="7AD1FC18" w:rsidR="5E6EA8F0">
        <w:rPr>
          <w:b w:val="1"/>
          <w:bCs w:val="1"/>
        </w:rPr>
        <w:t>Trigger Detection</w:t>
      </w:r>
      <w:r w:rsidRPr="7AD1FC18" w:rsidR="007A34B0">
        <w:rPr>
          <w:b w:val="1"/>
          <w:bCs w:val="1"/>
        </w:rPr>
        <w:t xml:space="preserve"> Circuit</w:t>
      </w:r>
      <w:r w:rsidRPr="7AD1FC18" w:rsidR="7DF2F656">
        <w:rPr>
          <w:b w:val="1"/>
          <w:bCs w:val="1"/>
        </w:rPr>
        <w:t>:</w:t>
      </w:r>
    </w:p>
    <w:p w:rsidR="73718259" w:rsidP="751E05C8" w:rsidRDefault="73718259" w14:paraId="66065682" w14:textId="1D7467A2">
      <w:r w:rsidRPr="751E05C8">
        <w:t>E</w:t>
      </w:r>
      <w:r w:rsidRPr="751E05C8" w:rsidR="6A77C1BB">
        <w:t xml:space="preserve">nables the timer and counter modules </w:t>
      </w:r>
      <w:r w:rsidRPr="751E05C8" w:rsidR="6F4572B3">
        <w:t xml:space="preserve">and sends a latch signal to stop/resume counting </w:t>
      </w:r>
      <w:r w:rsidRPr="751E05C8" w:rsidR="6A77C1BB">
        <w:t xml:space="preserve">based on </w:t>
      </w:r>
      <w:r w:rsidRPr="751E05C8" w:rsidR="059CE142">
        <w:t>user input</w:t>
      </w:r>
      <w:r w:rsidRPr="751E05C8" w:rsidR="29DA39E0">
        <w:t>, it also takes care of de-bouncing the input signal from the push-button</w:t>
      </w:r>
      <w:r w:rsidRPr="751E05C8" w:rsidR="64B24121">
        <w:t>.</w:t>
      </w:r>
    </w:p>
    <w:p w:rsidR="64B24121" w:rsidP="751E05C8" w:rsidRDefault="64B24121" w14:paraId="5F480FE4" w14:textId="53773C8C">
      <w:r w:rsidRPr="751E05C8">
        <w:t>If reset</w:t>
      </w:r>
      <w:r w:rsidRPr="751E05C8" w:rsidR="0ADF1213">
        <w:t xml:space="preserve"> is not ‘0’</w:t>
      </w:r>
      <w:r w:rsidRPr="751E05C8">
        <w:t xml:space="preserve">, one </w:t>
      </w:r>
      <w:r w:rsidRPr="751E05C8" w:rsidR="5E9D4AFB">
        <w:t>push of the push-button would start the count</w:t>
      </w:r>
      <w:r w:rsidRPr="751E05C8" w:rsidR="7E503C42">
        <w:t>. If the count is active pushing the button would pause it, and if the count is paused pushing the button would resume it.</w:t>
      </w:r>
    </w:p>
    <w:p w:rsidR="204C5189" w:rsidP="751E05C8" w:rsidRDefault="204C5189" w14:paraId="6EEBF514" w14:textId="75477741">
      <w:pPr>
        <w:ind w:left="360"/>
        <w:rPr>
          <w:i/>
          <w:iCs/>
        </w:rPr>
      </w:pPr>
      <w:r w:rsidRPr="751E05C8">
        <w:rPr>
          <w:i/>
          <w:iCs/>
        </w:rPr>
        <w:t>Inputs:</w:t>
      </w:r>
    </w:p>
    <w:p w:rsidR="204C5189" w:rsidP="751E05C8" w:rsidRDefault="204C5189" w14:paraId="17A768AC" w14:textId="6EED39E2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‘</w:t>
      </w:r>
      <w:proofErr w:type="spellStart"/>
      <w:r>
        <w:t>i_trigger</w:t>
      </w:r>
      <w:proofErr w:type="spellEnd"/>
      <w:r>
        <w:t>’</w:t>
      </w:r>
    </w:p>
    <w:p w:rsidR="204C5189" w:rsidP="751E05C8" w:rsidRDefault="204C5189" w14:paraId="5F2CD8A3" w14:textId="0EACF3B1">
      <w:pPr>
        <w:pStyle w:val="ListParagraph"/>
        <w:numPr>
          <w:ilvl w:val="0"/>
          <w:numId w:val="10"/>
        </w:numPr>
      </w:pPr>
      <w:r>
        <w:t>‘</w:t>
      </w:r>
      <w:proofErr w:type="spellStart"/>
      <w:r>
        <w:t>i_reset_n</w:t>
      </w:r>
      <w:proofErr w:type="spellEnd"/>
      <w:r>
        <w:t>’</w:t>
      </w:r>
    </w:p>
    <w:p w:rsidR="204C5189" w:rsidP="751E05C8" w:rsidRDefault="204C5189" w14:paraId="1F8C9344" w14:textId="2F573FA6">
      <w:pPr>
        <w:pStyle w:val="ListParagraph"/>
        <w:numPr>
          <w:ilvl w:val="0"/>
          <w:numId w:val="10"/>
        </w:numPr>
      </w:pPr>
      <w:r>
        <w:t>‘</w:t>
      </w:r>
      <w:proofErr w:type="spellStart"/>
      <w:r>
        <w:t>i_sclk</w:t>
      </w:r>
      <w:proofErr w:type="spellEnd"/>
      <w:r>
        <w:t>’</w:t>
      </w:r>
    </w:p>
    <w:p w:rsidR="204C5189" w:rsidP="751E05C8" w:rsidRDefault="204C5189" w14:paraId="52AAD167" w14:textId="2DE04D4F">
      <w:pPr>
        <w:ind w:left="360"/>
        <w:rPr>
          <w:i/>
          <w:iCs/>
        </w:rPr>
      </w:pPr>
      <w:r w:rsidRPr="751E05C8">
        <w:rPr>
          <w:i/>
          <w:iCs/>
        </w:rPr>
        <w:t>Outputs:</w:t>
      </w:r>
    </w:p>
    <w:p w:rsidR="204C5189" w:rsidP="751E05C8" w:rsidRDefault="204C5189" w14:paraId="42513115" w14:textId="388568E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‘</w:t>
      </w:r>
      <w:proofErr w:type="spellStart"/>
      <w:r>
        <w:t>o_latchcount</w:t>
      </w:r>
      <w:proofErr w:type="spellEnd"/>
      <w:r>
        <w:t>’</w:t>
      </w:r>
    </w:p>
    <w:p w:rsidR="204C5189" w:rsidP="751E05C8" w:rsidRDefault="204C5189" w14:paraId="0D71E43F" w14:textId="578DAA8C">
      <w:pPr>
        <w:pStyle w:val="ListParagraph"/>
        <w:numPr>
          <w:ilvl w:val="0"/>
          <w:numId w:val="9"/>
        </w:numPr>
      </w:pPr>
      <w:r>
        <w:t>‘</w:t>
      </w:r>
      <w:proofErr w:type="spellStart"/>
      <w:r>
        <w:t>o_countinit</w:t>
      </w:r>
      <w:proofErr w:type="spellEnd"/>
      <w:r>
        <w:t>’</w:t>
      </w:r>
    </w:p>
    <w:p w:rsidR="204C5189" w:rsidP="751E05C8" w:rsidRDefault="204C5189" w14:paraId="0C3E83CC" w14:textId="5D9560D6">
      <w:pPr>
        <w:pStyle w:val="ListParagraph"/>
        <w:numPr>
          <w:ilvl w:val="0"/>
          <w:numId w:val="9"/>
        </w:numPr>
      </w:pPr>
      <w:r>
        <w:t>‘</w:t>
      </w:r>
      <w:proofErr w:type="spellStart"/>
      <w:r>
        <w:t>o_countenb</w:t>
      </w:r>
      <w:proofErr w:type="spellEnd"/>
      <w:r>
        <w:t>’</w:t>
      </w:r>
    </w:p>
    <w:p w:rsidR="751E05C8" w:rsidP="751E05C8" w:rsidRDefault="751E05C8" w14:paraId="49A4F9D2" w14:textId="057FF4DB"/>
    <w:p w:rsidR="5E6EA8F0" w:rsidP="751E05C8" w:rsidRDefault="5E6EA8F0" w14:paraId="70B5D7EF" w14:textId="6A1C2C66">
      <w:pPr>
        <w:rPr>
          <w:b w:val="1"/>
          <w:bCs w:val="1"/>
        </w:rPr>
      </w:pPr>
      <w:r w:rsidRPr="7AD1FC18" w:rsidR="5E6EA8F0">
        <w:rPr>
          <w:b w:val="1"/>
          <w:bCs w:val="1"/>
        </w:rPr>
        <w:t>1</w:t>
      </w:r>
      <w:r w:rsidRPr="7AD1FC18" w:rsidR="3FB6D347">
        <w:rPr>
          <w:b w:val="1"/>
          <w:bCs w:val="1"/>
        </w:rPr>
        <w:t>0</w:t>
      </w:r>
      <w:r w:rsidRPr="7AD1FC18" w:rsidR="007A34B0">
        <w:rPr>
          <w:b w:val="1"/>
          <w:bCs w:val="1"/>
        </w:rPr>
        <w:t>-millisecond</w:t>
      </w:r>
      <w:r w:rsidRPr="7AD1FC18" w:rsidR="5E6EA8F0">
        <w:rPr>
          <w:b w:val="1"/>
          <w:bCs w:val="1"/>
        </w:rPr>
        <w:t xml:space="preserve"> Time</w:t>
      </w:r>
      <w:r w:rsidRPr="7AD1FC18" w:rsidR="0383A396">
        <w:rPr>
          <w:b w:val="1"/>
          <w:bCs w:val="1"/>
        </w:rPr>
        <w:t>r</w:t>
      </w:r>
      <w:r w:rsidRPr="7AD1FC18" w:rsidR="58B7CDF3">
        <w:rPr>
          <w:b w:val="1"/>
          <w:bCs w:val="1"/>
        </w:rPr>
        <w:t>:</w:t>
      </w:r>
    </w:p>
    <w:p w:rsidR="5195B535" w:rsidP="751E05C8" w:rsidRDefault="5195B535" w14:paraId="79C4D4CD" w14:textId="17C3F9B9">
      <w:r w:rsidR="5195B535">
        <w:rPr/>
        <w:t>Clock divider</w:t>
      </w:r>
      <w:r w:rsidR="7DAE7134">
        <w:rPr/>
        <w:t xml:space="preserve"> takes 100Mhz system clock</w:t>
      </w:r>
      <w:r w:rsidR="561D5493">
        <w:rPr/>
        <w:t xml:space="preserve"> input</w:t>
      </w:r>
      <w:r w:rsidR="5195B535">
        <w:rPr/>
        <w:t xml:space="preserve"> </w:t>
      </w:r>
      <w:r w:rsidR="5D283A0E">
        <w:rPr/>
        <w:t xml:space="preserve">and </w:t>
      </w:r>
      <w:r w:rsidR="5BD81032">
        <w:rPr/>
        <w:t>‘</w:t>
      </w:r>
      <w:proofErr w:type="spellStart"/>
      <w:r w:rsidR="5BD81032">
        <w:rPr/>
        <w:t>o_base_tick</w:t>
      </w:r>
      <w:proofErr w:type="spellEnd"/>
      <w:r w:rsidR="5BD81032">
        <w:rPr/>
        <w:t xml:space="preserve">' should </w:t>
      </w:r>
      <w:r w:rsidR="578B0143">
        <w:rPr/>
        <w:t>toggled</w:t>
      </w:r>
      <w:r w:rsidR="5BD81032">
        <w:rPr/>
        <w:t xml:space="preserve"> every </w:t>
      </w:r>
      <w:r w:rsidR="0A35E0E9">
        <w:rPr/>
        <w:t>5</w:t>
      </w:r>
      <w:r w:rsidR="5D283A0E">
        <w:rPr/>
        <w:t xml:space="preserve"> </w:t>
      </w:r>
      <w:r w:rsidR="7B4EE1F6">
        <w:rPr/>
        <w:t>millisecond</w:t>
      </w:r>
      <w:r w:rsidR="007A34B0">
        <w:rPr/>
        <w:t>s</w:t>
      </w:r>
      <w:r w:rsidR="34609F10">
        <w:rPr/>
        <w:t xml:space="preserve"> after counting a maximum count sequence</w:t>
      </w:r>
      <w:r w:rsidR="5D283A0E">
        <w:rPr/>
        <w:t xml:space="preserve"> when enabled.</w:t>
      </w:r>
      <w:r w:rsidR="1C27F684">
        <w:rPr/>
        <w:t xml:space="preserve"> Clock divider resets internal counter to</w:t>
      </w:r>
      <w:r w:rsidR="6A48FE03">
        <w:rPr/>
        <w:t xml:space="preserve"> its</w:t>
      </w:r>
      <w:r w:rsidR="1C27F684">
        <w:rPr/>
        <w:t xml:space="preserve"> initial value</w:t>
      </w:r>
      <w:r w:rsidR="3673FCEB">
        <w:rPr/>
        <w:t xml:space="preserve"> and outputs ‘0’</w:t>
      </w:r>
      <w:r w:rsidR="1C27F684">
        <w:rPr/>
        <w:t xml:space="preserve"> when </w:t>
      </w:r>
      <w:r w:rsidR="5352F5FB">
        <w:rPr/>
        <w:t>reset signal is low.</w:t>
      </w:r>
    </w:p>
    <w:p w:rsidR="21CE5AD5" w:rsidP="751E05C8" w:rsidRDefault="21CE5AD5" w14:paraId="5317B740" w14:textId="36F9378A">
      <w:r>
        <w:t xml:space="preserve">  </w:t>
      </w:r>
      <w:r w:rsidRPr="751E05C8">
        <w:rPr>
          <w:i/>
          <w:iCs/>
        </w:rPr>
        <w:t>Inputs:</w:t>
      </w:r>
    </w:p>
    <w:p w:rsidR="21CE5AD5" w:rsidP="751E05C8" w:rsidRDefault="21CE5AD5" w14:paraId="657F973A" w14:textId="2702232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‘</w:t>
      </w:r>
      <w:proofErr w:type="spellStart"/>
      <w:r>
        <w:t>I_timerenb</w:t>
      </w:r>
      <w:proofErr w:type="spellEnd"/>
      <w:r>
        <w:t>’</w:t>
      </w:r>
    </w:p>
    <w:p w:rsidR="21CE5AD5" w:rsidP="751E05C8" w:rsidRDefault="21CE5AD5" w14:paraId="7839DE69" w14:textId="57714FBD">
      <w:pPr>
        <w:pStyle w:val="ListParagraph"/>
        <w:numPr>
          <w:ilvl w:val="0"/>
          <w:numId w:val="8"/>
        </w:numPr>
      </w:pPr>
      <w:r>
        <w:t>‘</w:t>
      </w:r>
      <w:proofErr w:type="spellStart"/>
      <w:r>
        <w:t>i_sclk</w:t>
      </w:r>
      <w:proofErr w:type="spellEnd"/>
      <w:r>
        <w:t>’</w:t>
      </w:r>
    </w:p>
    <w:p w:rsidR="21CE5AD5" w:rsidP="751E05C8" w:rsidRDefault="21CE5AD5" w14:paraId="64262016" w14:textId="26E6891E">
      <w:pPr>
        <w:pStyle w:val="ListParagraph"/>
        <w:numPr>
          <w:ilvl w:val="0"/>
          <w:numId w:val="8"/>
        </w:numPr>
        <w:rPr/>
      </w:pPr>
      <w:r w:rsidR="21CE5AD5">
        <w:rPr/>
        <w:t>‘</w:t>
      </w:r>
      <w:r w:rsidR="21CE5AD5">
        <w:rPr/>
        <w:t>i_rese</w:t>
      </w:r>
      <w:r w:rsidR="11546719">
        <w:rPr/>
        <w:t>t</w:t>
      </w:r>
      <w:r w:rsidR="21CE5AD5">
        <w:rPr/>
        <w:t>_n</w:t>
      </w:r>
      <w:r w:rsidR="21CE5AD5">
        <w:rPr/>
        <w:t>’</w:t>
      </w:r>
    </w:p>
    <w:p w:rsidR="21CE5AD5" w:rsidP="751E05C8" w:rsidRDefault="21CE5AD5" w14:paraId="052CA33D" w14:textId="500EDBE3">
      <w:r>
        <w:t xml:space="preserve"> </w:t>
      </w:r>
      <w:r w:rsidRPr="751E05C8">
        <w:rPr>
          <w:i/>
          <w:iCs/>
        </w:rPr>
        <w:t>Outputs</w:t>
      </w:r>
      <w:r w:rsidRPr="751E05C8" w:rsidR="31235E25">
        <w:rPr>
          <w:i/>
          <w:iCs/>
        </w:rPr>
        <w:t>:</w:t>
      </w:r>
    </w:p>
    <w:p w:rsidR="21CE5AD5" w:rsidP="751E05C8" w:rsidRDefault="21CE5AD5" w14:paraId="1B31A300" w14:textId="1091666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‘</w:t>
      </w:r>
      <w:proofErr w:type="spellStart"/>
      <w:r>
        <w:t>o_basetick</w:t>
      </w:r>
      <w:proofErr w:type="spellEnd"/>
      <w:r>
        <w:t>’</w:t>
      </w:r>
    </w:p>
    <w:p w:rsidR="751E05C8" w:rsidP="751E05C8" w:rsidRDefault="751E05C8" w14:paraId="7B9F7A6E" w14:textId="3BB68853"/>
    <w:p w:rsidR="78475EFB" w:rsidP="751E05C8" w:rsidRDefault="78475EFB" w14:paraId="193DDD3B" w14:textId="30AFB92B" w14:noSpellErr="1">
      <w:pPr>
        <w:rPr>
          <w:b w:val="1"/>
          <w:bCs w:val="1"/>
        </w:rPr>
      </w:pPr>
      <w:r w:rsidRPr="7AD1FC18" w:rsidR="78475EFB">
        <w:rPr>
          <w:b w:val="1"/>
          <w:bCs w:val="1"/>
        </w:rPr>
        <w:t>2</w:t>
      </w:r>
      <w:r w:rsidRPr="7AD1FC18" w:rsidR="0B696785">
        <w:rPr>
          <w:b w:val="1"/>
          <w:bCs w:val="1"/>
        </w:rPr>
        <w:t>4</w:t>
      </w:r>
      <w:r w:rsidRPr="7AD1FC18" w:rsidR="5E6EA8F0">
        <w:rPr>
          <w:b w:val="1"/>
          <w:bCs w:val="1"/>
        </w:rPr>
        <w:t xml:space="preserve">-Bit </w:t>
      </w:r>
      <w:r w:rsidRPr="7AD1FC18" w:rsidR="007A34B0">
        <w:rPr>
          <w:b w:val="1"/>
          <w:bCs w:val="1"/>
        </w:rPr>
        <w:t xml:space="preserve">BCD Up </w:t>
      </w:r>
      <w:r w:rsidRPr="7AD1FC18" w:rsidR="5E6EA8F0">
        <w:rPr>
          <w:b w:val="1"/>
          <w:bCs w:val="1"/>
        </w:rPr>
        <w:t>Counter</w:t>
      </w:r>
      <w:r w:rsidRPr="7AD1FC18" w:rsidR="278EFEC7">
        <w:rPr>
          <w:b w:val="1"/>
          <w:bCs w:val="1"/>
        </w:rPr>
        <w:t>:</w:t>
      </w:r>
    </w:p>
    <w:p w:rsidR="125E8911" w:rsidP="3FE9BE60" w:rsidRDefault="125E8911" w14:paraId="4AA89177" w14:textId="31925D86">
      <w:r w:rsidRPr="3FE9BE60">
        <w:t>A</w:t>
      </w:r>
      <w:r w:rsidRPr="3FE9BE60" w:rsidR="210E9DBA">
        <w:t>n array of generic</w:t>
      </w:r>
      <w:r w:rsidRPr="3FE9BE60">
        <w:t xml:space="preserve"> 4-bit counter component</w:t>
      </w:r>
      <w:r w:rsidRPr="3FE9BE60" w:rsidR="13A2A95A">
        <w:t>s</w:t>
      </w:r>
      <w:r w:rsidRPr="3FE9BE60">
        <w:t xml:space="preserve"> will be parameterized to accept an enable signal and roll</w:t>
      </w:r>
      <w:r w:rsidRPr="3FE9BE60" w:rsidR="5EA7596B">
        <w:t>-</w:t>
      </w:r>
      <w:r w:rsidRPr="3FE9BE60">
        <w:t>over value.</w:t>
      </w:r>
      <w:r w:rsidRPr="3FE9BE60" w:rsidR="7D57F7DE">
        <w:t xml:space="preserve"> A roll-over</w:t>
      </w:r>
      <w:r w:rsidRPr="3FE9BE60">
        <w:t xml:space="preserve"> </w:t>
      </w:r>
      <w:r w:rsidRPr="3FE9BE60" w:rsidR="2733C502">
        <w:t xml:space="preserve">flag will be pulsed for one clock cycle every time the counter is reset to its initial value. </w:t>
      </w:r>
    </w:p>
    <w:p w:rsidR="125E8911" w:rsidP="4DF874CD" w:rsidRDefault="125E8911" w14:paraId="19EEAA45" w14:textId="10131FCC">
      <w:r w:rsidRPr="4DF874CD">
        <w:t xml:space="preserve">One </w:t>
      </w:r>
      <w:r w:rsidRPr="4DF874CD" w:rsidR="51AF8997">
        <w:t>of these components will be instantiated per</w:t>
      </w:r>
      <w:r w:rsidRPr="4DF874CD" w:rsidR="22B61089">
        <w:t xml:space="preserve"> displayed digit, with the rollover flag of the less significant digits serving as the enable signal for the more significant digit above it.</w:t>
      </w:r>
      <w:r w:rsidRPr="4DF874CD" w:rsidR="5C1D4C3A">
        <w:t xml:space="preserve"> The </w:t>
      </w:r>
      <w:r w:rsidRPr="4DF874CD" w:rsidR="2DE63D05">
        <w:t>milliseconds</w:t>
      </w:r>
      <w:r w:rsidRPr="4DF874CD" w:rsidR="5C1D4C3A">
        <w:t>, seconds, and minutes digits will roll-over at a value of 9</w:t>
      </w:r>
      <w:r w:rsidRPr="4DF874CD" w:rsidR="5A05752A">
        <w:t xml:space="preserve">. The tens of seconds </w:t>
      </w:r>
      <w:r w:rsidRPr="4DF874CD" w:rsidR="56BAAF97">
        <w:t xml:space="preserve">and tens of minutes </w:t>
      </w:r>
      <w:r w:rsidRPr="4DF874CD" w:rsidR="5A05752A">
        <w:t>digit</w:t>
      </w:r>
      <w:r w:rsidRPr="4DF874CD" w:rsidR="3A901EBE">
        <w:t>s</w:t>
      </w:r>
      <w:r w:rsidRPr="4DF874CD" w:rsidR="5A05752A">
        <w:t xml:space="preserve"> will roll-over at a value of 6 to correctly count 60 seconds per minute.</w:t>
      </w:r>
    </w:p>
    <w:p w:rsidR="6618884C" w:rsidP="751E05C8" w:rsidRDefault="6618884C" w14:paraId="3C4A8DFD" w14:textId="65235C65">
      <w:pPr>
        <w:ind w:left="360"/>
        <w:rPr>
          <w:b/>
          <w:bCs/>
          <w:i/>
          <w:iCs/>
        </w:rPr>
      </w:pPr>
      <w:r w:rsidRPr="751E05C8">
        <w:rPr>
          <w:i/>
          <w:iCs/>
        </w:rPr>
        <w:t>Inputs:</w:t>
      </w:r>
    </w:p>
    <w:p w:rsidR="6618884C" w:rsidP="751E05C8" w:rsidRDefault="6618884C" w14:paraId="7707704F" w14:textId="5E79DBC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‘</w:t>
      </w:r>
      <w:proofErr w:type="spellStart"/>
      <w:r>
        <w:t>i_</w:t>
      </w:r>
      <w:r w:rsidR="6A3A74CA">
        <w:t>rtcclk</w:t>
      </w:r>
      <w:proofErr w:type="spellEnd"/>
      <w:r>
        <w:t>’</w:t>
      </w:r>
    </w:p>
    <w:p w:rsidR="6618884C" w:rsidP="751E05C8" w:rsidRDefault="6618884C" w14:paraId="590CE626" w14:textId="5AB705E8">
      <w:pPr>
        <w:pStyle w:val="ListParagraph"/>
        <w:numPr>
          <w:ilvl w:val="0"/>
          <w:numId w:val="6"/>
        </w:numPr>
        <w:rPr/>
      </w:pPr>
      <w:r w:rsidR="6618884C">
        <w:rPr/>
        <w:t>‘</w:t>
      </w:r>
      <w:proofErr w:type="spellStart"/>
      <w:r w:rsidR="6618884C">
        <w:rPr/>
        <w:t>i_reset_n</w:t>
      </w:r>
      <w:proofErr w:type="spellEnd"/>
      <w:r w:rsidR="6618884C">
        <w:rPr/>
        <w:t>’</w:t>
      </w:r>
    </w:p>
    <w:p w:rsidR="007A34B0" w:rsidP="7AD1FC18" w:rsidRDefault="007A34B0" w14:paraId="1B860E6C" w14:textId="37642D6C">
      <w:pPr>
        <w:pStyle w:val="ListParagraph"/>
        <w:numPr>
          <w:ilvl w:val="0"/>
          <w:numId w:val="6"/>
        </w:numPr>
        <w:rPr>
          <w:rFonts w:eastAsia="" w:eastAsiaTheme="minorEastAsia"/>
        </w:rPr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_latchcount</w:t>
      </w:r>
      <w:proofErr w:type="spellEnd"/>
      <w:r w:rsidR="007A34B0">
        <w:rPr/>
        <w:t>’</w:t>
      </w:r>
    </w:p>
    <w:p w:rsidR="007A34B0" w:rsidP="007A34B0" w:rsidRDefault="007A34B0" w14:paraId="00E40E72" w14:textId="48AFF1A3">
      <w:pPr>
        <w:pStyle w:val="ListParagraph"/>
        <w:numPr>
          <w:ilvl w:val="0"/>
          <w:numId w:val="6"/>
        </w:numPr>
        <w:rPr/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_countinit</w:t>
      </w:r>
      <w:proofErr w:type="spellEnd"/>
      <w:r w:rsidR="007A34B0">
        <w:rPr/>
        <w:t>’</w:t>
      </w:r>
    </w:p>
    <w:p w:rsidR="4DF874CD" w:rsidP="007A34B0" w:rsidRDefault="007A34B0" w14:paraId="2BB08EC1" w14:textId="2E6E642C">
      <w:pPr>
        <w:pStyle w:val="ListParagraph"/>
        <w:numPr>
          <w:ilvl w:val="0"/>
          <w:numId w:val="6"/>
        </w:numPr>
        <w:rPr/>
      </w:pPr>
      <w:r w:rsidR="007A34B0">
        <w:rPr/>
        <w:t>‘</w:t>
      </w:r>
      <w:proofErr w:type="spellStart"/>
      <w:r w:rsidR="007A34B0">
        <w:rPr/>
        <w:t>i</w:t>
      </w:r>
      <w:r w:rsidR="007A34B0">
        <w:rPr/>
        <w:t>_countenb</w:t>
      </w:r>
      <w:proofErr w:type="spellEnd"/>
      <w:r w:rsidR="007A34B0">
        <w:rPr/>
        <w:t>’</w:t>
      </w:r>
    </w:p>
    <w:p w:rsidR="6618884C" w:rsidP="751E05C8" w:rsidRDefault="6618884C" w14:paraId="7A6B556C" w14:textId="575C3A5C">
      <w:pPr>
        <w:ind w:left="360"/>
        <w:rPr>
          <w:i/>
          <w:iCs/>
        </w:rPr>
      </w:pPr>
      <w:r w:rsidRPr="751E05C8">
        <w:rPr>
          <w:i/>
          <w:iCs/>
        </w:rPr>
        <w:t>Outputs:</w:t>
      </w:r>
    </w:p>
    <w:p w:rsidR="6618884C" w:rsidP="4DF874CD" w:rsidRDefault="6618884C" w14:paraId="1A40B83D" w14:textId="2C307E3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‘</w:t>
      </w:r>
      <w:proofErr w:type="spellStart"/>
      <w:r>
        <w:t>o_count</w:t>
      </w:r>
      <w:proofErr w:type="spellEnd"/>
      <w:r>
        <w:t>’</w:t>
      </w:r>
      <w:r w:rsidR="33196E08">
        <w:t xml:space="preserve"> (vector [</w:t>
      </w:r>
      <w:r w:rsidR="5BAB4728">
        <w:t>23</w:t>
      </w:r>
      <w:r w:rsidR="33196E08">
        <w:t>:0])</w:t>
      </w:r>
    </w:p>
    <w:p w:rsidR="4DF874CD" w:rsidP="4DF874CD" w:rsidRDefault="4DF874CD" w14:paraId="24F18EBF" w14:textId="4B793A7B"/>
    <w:p w:rsidR="7F96E1AD" w:rsidP="751E05C8" w:rsidRDefault="007A34B0" w14:paraId="5FE351CB" w14:textId="34EA716D">
      <w:pPr>
        <w:rPr>
          <w:b w:val="1"/>
          <w:bCs w:val="1"/>
        </w:rPr>
      </w:pPr>
      <w:r w:rsidRPr="7AD1FC18" w:rsidR="007A34B0">
        <w:rPr>
          <w:b w:val="1"/>
          <w:bCs w:val="1"/>
        </w:rPr>
        <w:t xml:space="preserve">24-bit BCD to </w:t>
      </w:r>
      <w:r w:rsidRPr="7AD1FC18" w:rsidR="7F96E1AD">
        <w:rPr>
          <w:b w:val="1"/>
          <w:bCs w:val="1"/>
        </w:rPr>
        <w:t>7</w:t>
      </w:r>
      <w:r w:rsidRPr="7AD1FC18" w:rsidR="48C96FFB">
        <w:rPr>
          <w:b w:val="1"/>
          <w:bCs w:val="1"/>
        </w:rPr>
        <w:t>-</w:t>
      </w:r>
      <w:r w:rsidRPr="7AD1FC18" w:rsidR="7F96E1AD">
        <w:rPr>
          <w:b w:val="1"/>
          <w:bCs w:val="1"/>
        </w:rPr>
        <w:t>Segment</w:t>
      </w:r>
      <w:r w:rsidRPr="7AD1FC18" w:rsidR="7F96E1AD">
        <w:rPr>
          <w:b w:val="1"/>
          <w:bCs w:val="1"/>
        </w:rPr>
        <w:t xml:space="preserve"> </w:t>
      </w:r>
      <w:r w:rsidRPr="7AD1FC18" w:rsidR="22EAAFD2">
        <w:rPr>
          <w:b w:val="1"/>
          <w:bCs w:val="1"/>
        </w:rPr>
        <w:t>D</w:t>
      </w:r>
      <w:r w:rsidRPr="7AD1FC18" w:rsidR="7F96E1AD">
        <w:rPr>
          <w:b w:val="1"/>
          <w:bCs w:val="1"/>
        </w:rPr>
        <w:t xml:space="preserve">isplay </w:t>
      </w:r>
      <w:r w:rsidRPr="7AD1FC18" w:rsidR="007A34B0">
        <w:rPr>
          <w:b w:val="1"/>
          <w:bCs w:val="1"/>
        </w:rPr>
        <w:t>Driver</w:t>
      </w:r>
      <w:r w:rsidRPr="7AD1FC18" w:rsidR="63AE92FE">
        <w:rPr>
          <w:b w:val="1"/>
          <w:bCs w:val="1"/>
        </w:rPr>
        <w:t>:</w:t>
      </w:r>
    </w:p>
    <w:p w:rsidR="58126C95" w:rsidP="751E05C8" w:rsidRDefault="58126C95" w14:paraId="3A6A2F97" w14:textId="6D33C59D">
      <w:r w:rsidR="7A804A62">
        <w:rPr/>
        <w:t>Tr</w:t>
      </w:r>
      <w:r w:rsidR="4A4C487E">
        <w:rPr/>
        <w:t>anslates th</w:t>
      </w:r>
      <w:r w:rsidR="4A4C487E">
        <w:rPr/>
        <w:t>e input BCD number to be displayed on six 7-segment displays.</w:t>
      </w:r>
      <w:r w:rsidR="4A7C4B11">
        <w:rPr/>
        <w:t xml:space="preserve"> Each unit gets a 4-bit input from the counter representing the digit to be displayed</w:t>
      </w:r>
      <w:r w:rsidR="45AC9EA0">
        <w:rPr/>
        <w:t>.</w:t>
      </w:r>
      <w:r w:rsidR="3E0014A5">
        <w:rPr/>
        <w:t xml:space="preserve"> On reset, all units should display 0</w:t>
      </w:r>
      <w:r w:rsidR="116B9708">
        <w:rPr/>
        <w:t>.</w:t>
      </w:r>
    </w:p>
    <w:p w:rsidR="77C8BAAD" w:rsidP="751E05C8" w:rsidRDefault="77C8BAAD" w14:paraId="11C57948" w14:textId="4FBB6F99">
      <w:pPr>
        <w:ind w:left="360"/>
        <w:rPr>
          <w:i/>
          <w:iCs/>
        </w:rPr>
      </w:pPr>
      <w:r w:rsidRPr="751E05C8">
        <w:rPr>
          <w:i/>
          <w:iCs/>
        </w:rPr>
        <w:t>Inputs:</w:t>
      </w:r>
    </w:p>
    <w:p w:rsidR="4794B69A" w:rsidP="7AD1FC18" w:rsidRDefault="4794B69A" w14:paraId="517AAE23" w14:textId="3F12F46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94B69A">
        <w:rPr/>
        <w:t>‘</w:t>
      </w:r>
      <w:r w:rsidR="4794B69A">
        <w:rPr/>
        <w:t>i_count</w:t>
      </w:r>
      <w:r w:rsidR="4794B69A">
        <w:rPr/>
        <w:t>’ (vector [</w:t>
      </w:r>
      <w:r w:rsidR="5C766D9E">
        <w:rPr/>
        <w:t>23</w:t>
      </w:r>
      <w:r w:rsidR="4794B69A">
        <w:rPr/>
        <w:t>:0])</w:t>
      </w:r>
      <w:proofErr w:type="spellStart"/>
      <w:proofErr w:type="spellEnd"/>
    </w:p>
    <w:p w:rsidR="4815C967" w:rsidP="751E05C8" w:rsidRDefault="4815C967" w14:paraId="3F74846C" w14:textId="3A662F87">
      <w:pPr>
        <w:ind w:left="360"/>
        <w:rPr>
          <w:i/>
          <w:iCs/>
        </w:rPr>
      </w:pPr>
      <w:r w:rsidRPr="4DF874CD">
        <w:rPr>
          <w:i/>
          <w:iCs/>
        </w:rPr>
        <w:t>Outputs:</w:t>
      </w:r>
    </w:p>
    <w:p w:rsidR="007A34B0" w:rsidP="7AD1FC18" w:rsidRDefault="007A34B0" w14:paraId="4C5CBBBB" w14:textId="30F2AA70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segout1’ (vector [7:0])</w:t>
      </w:r>
    </w:p>
    <w:p w:rsidR="007A34B0" w:rsidP="7AD1FC18" w:rsidRDefault="007A34B0" w14:paraId="1C9AD31F" w14:textId="44459FE2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segout2’ (vector [7:0])</w:t>
      </w:r>
    </w:p>
    <w:p w:rsidR="007A34B0" w:rsidP="7AD1FC18" w:rsidRDefault="007A34B0" w14:paraId="7AA20C19" w14:textId="0BAB2960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segout3’ (vector [7:0])</w:t>
      </w:r>
    </w:p>
    <w:p w:rsidR="007A34B0" w:rsidP="7AD1FC18" w:rsidRDefault="007A34B0" w14:paraId="35B711FF" w14:textId="15762D89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segout4’ (vector [7:0])</w:t>
      </w:r>
    </w:p>
    <w:p w:rsidRPr="007A34B0" w:rsidR="007A34B0" w:rsidP="7AD1FC18" w:rsidRDefault="007A34B0" w14:paraId="4B3A214D" w14:textId="13514B04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segout5’ (vector [7:0])</w:t>
      </w:r>
    </w:p>
    <w:p w:rsidRPr="007A34B0" w:rsidR="007A34B0" w:rsidP="7AD1FC18" w:rsidRDefault="007A34B0" w14:paraId="34263221" w14:textId="0D20F3E5" w14:noSpellErr="1">
      <w:pPr>
        <w:pStyle w:val="ListParagraph"/>
        <w:numPr>
          <w:ilvl w:val="0"/>
          <w:numId w:val="19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o_</w:t>
      </w:r>
      <w:r w:rsidR="007A34B0">
        <w:rPr/>
        <w:t>segout</w:t>
      </w:r>
      <w:r w:rsidR="007A34B0">
        <w:rPr/>
        <w:t>6</w:t>
      </w:r>
      <w:r w:rsidR="007A34B0">
        <w:rPr/>
        <w:t>’ (vector [7:0])</w:t>
      </w:r>
    </w:p>
    <w:p w:rsidR="007A34B0" w:rsidP="007A34B0" w:rsidRDefault="007A34B0" w14:paraId="765A73A5" w14:textId="4E316017" w14:noSpellErr="1">
      <w:pPr>
        <w:rPr>
          <w:b w:val="1"/>
          <w:bCs w:val="1"/>
        </w:rPr>
      </w:pPr>
      <w:r w:rsidRPr="7AD1FC18" w:rsidR="007A34B0">
        <w:rPr>
          <w:b w:val="1"/>
          <w:bCs w:val="1"/>
        </w:rPr>
        <w:t>7-segment FPGA Adapter</w:t>
      </w:r>
      <w:r w:rsidRPr="7AD1FC18" w:rsidR="007A34B0">
        <w:rPr>
          <w:b w:val="1"/>
          <w:bCs w:val="1"/>
        </w:rPr>
        <w:t>:</w:t>
      </w:r>
    </w:p>
    <w:p w:rsidR="007A34B0" w:rsidP="007A34B0" w:rsidRDefault="007A34B0" w14:paraId="071389B0" w14:textId="4DA8DE31">
      <w:pPr/>
      <w:r w:rsidR="007A34B0">
        <w:rPr/>
        <w:t xml:space="preserve">Converts the six </w:t>
      </w:r>
      <w:proofErr w:type="spellStart"/>
      <w:r w:rsidR="007A34B0">
        <w:rPr/>
        <w:t>o_segout</w:t>
      </w:r>
      <w:proofErr w:type="spellEnd"/>
      <w:r w:rsidR="007A34B0">
        <w:rPr/>
        <w:t xml:space="preserve"> signals generated by the display driver for use in </w:t>
      </w:r>
      <w:proofErr w:type="spellStart"/>
      <w:r w:rsidR="007A34B0">
        <w:rPr/>
        <w:t>Digi</w:t>
      </w:r>
      <w:r w:rsidR="007A34B0">
        <w:rPr/>
        <w:t>lent</w:t>
      </w:r>
      <w:proofErr w:type="spellEnd"/>
      <w:r w:rsidR="007A34B0">
        <w:rPr/>
        <w:t xml:space="preserve"> 7-segment arrays.</w:t>
      </w:r>
      <w:r w:rsidR="007A34B0">
        <w:rPr/>
        <w:t xml:space="preserve"> The </w:t>
      </w:r>
      <w:r w:rsidR="009E4406">
        <w:rPr/>
        <w:t>digit</w:t>
      </w:r>
      <w:r w:rsidR="007A34B0">
        <w:rPr/>
        <w:t xml:space="preserve"> period of each </w:t>
      </w:r>
      <w:r w:rsidR="009E4406">
        <w:rPr/>
        <w:t>seven-segment display</w:t>
      </w:r>
      <w:r w:rsidR="007A34B0">
        <w:rPr/>
        <w:t xml:space="preserve"> change shall be 1 millisecond</w:t>
      </w:r>
      <w:r w:rsidR="009E4406">
        <w:rPr/>
        <w:t xml:space="preserve">, with total refresh period </w:t>
      </w:r>
      <w:r w:rsidR="009E4406">
        <w:rPr/>
        <w:t>of 6</w:t>
      </w:r>
      <w:r w:rsidR="009E4406">
        <w:rPr/>
        <w:t xml:space="preserve"> milliseconds</w:t>
      </w:r>
      <w:r w:rsidR="009E4406">
        <w:rPr/>
        <w:t>.</w:t>
      </w:r>
      <w:r w:rsidR="009E4406">
        <w:rPr/>
        <w:t xml:space="preserve"> Upon reset, all eight </w:t>
      </w:r>
      <w:r w:rsidR="3488A5BD">
        <w:rPr/>
        <w:t xml:space="preserve">digits </w:t>
      </w:r>
      <w:r w:rsidR="1B574961">
        <w:rPr/>
        <w:t xml:space="preserve">present on the FPGA board </w:t>
      </w:r>
      <w:r w:rsidR="3488A5BD">
        <w:rPr/>
        <w:t xml:space="preserve">should have </w:t>
      </w:r>
      <w:proofErr w:type="gramStart"/>
      <w:r w:rsidR="3488A5BD">
        <w:rPr/>
        <w:t>all of</w:t>
      </w:r>
      <w:proofErr w:type="gramEnd"/>
      <w:r w:rsidR="3488A5BD">
        <w:rPr/>
        <w:t xml:space="preserve"> their segments</w:t>
      </w:r>
      <w:r w:rsidR="009E4406">
        <w:rPr/>
        <w:t xml:space="preserve"> lit, regardless of the </w:t>
      </w:r>
      <w:proofErr w:type="spellStart"/>
      <w:r w:rsidR="009E4406">
        <w:rPr/>
        <w:t>segout</w:t>
      </w:r>
      <w:proofErr w:type="spellEnd"/>
      <w:r w:rsidR="009E4406">
        <w:rPr/>
        <w:t xml:space="preserve"> inputs</w:t>
      </w:r>
      <w:r w:rsidR="0104AF8C">
        <w:rPr/>
        <w:t>, to indicate said reset to the user</w:t>
      </w:r>
      <w:r w:rsidR="009E4406">
        <w:rPr/>
        <w:t>.</w:t>
      </w:r>
    </w:p>
    <w:p w:rsidR="007A34B0" w:rsidP="7AD1FC18" w:rsidRDefault="007A34B0" w14:paraId="1395EB73" w14:textId="77777777" w14:noSpellErr="1">
      <w:pPr>
        <w:ind w:left="360"/>
        <w:rPr>
          <w:i w:val="1"/>
          <w:iCs w:val="1"/>
        </w:rPr>
      </w:pPr>
      <w:r w:rsidRPr="7AD1FC18" w:rsidR="007A34B0">
        <w:rPr>
          <w:i w:val="1"/>
          <w:iCs w:val="1"/>
        </w:rPr>
        <w:t>Inputs:</w:t>
      </w:r>
    </w:p>
    <w:p w:rsidR="007A34B0" w:rsidP="7AD1FC18" w:rsidRDefault="007A34B0" w14:paraId="79764B54" w14:textId="77777777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i_s</w:t>
      </w:r>
      <w:del w:author="Waseem Orphali" w:date="2020-06-11T18:41:26.427Z" w:id="838905770">
        <w:r w:rsidDel="007A34B0">
          <w:delText>ys_</w:delText>
        </w:r>
      </w:del>
      <w:r w:rsidR="007A34B0">
        <w:rPr/>
        <w:t>clk</w:t>
      </w:r>
      <w:r w:rsidR="007A34B0">
        <w:rPr/>
        <w:t>’</w:t>
      </w:r>
    </w:p>
    <w:p w:rsidR="007A34B0" w:rsidP="7AD1FC18" w:rsidRDefault="007A34B0" w14:paraId="4A34CA54" w14:textId="77777777">
      <w:pPr>
        <w:pStyle w:val="ListParagraph"/>
        <w:numPr>
          <w:ilvl w:val="0"/>
          <w:numId w:val="20"/>
        </w:numPr>
        <w:rPr/>
      </w:pPr>
      <w:r w:rsidR="007A34B0">
        <w:rPr/>
        <w:t>‘</w:t>
      </w:r>
      <w:proofErr w:type="spellStart"/>
      <w:r w:rsidR="007A34B0">
        <w:rPr/>
        <w:t>i_reset_n</w:t>
      </w:r>
      <w:proofErr w:type="spellEnd"/>
      <w:r w:rsidR="007A34B0">
        <w:rPr/>
        <w:t>’</w:t>
      </w:r>
    </w:p>
    <w:p w:rsidR="007A34B0" w:rsidP="7AD1FC18" w:rsidRDefault="007A34B0" w14:paraId="3C69E3ED" w14:textId="4A654375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‘i_segout1’ (vector [7:0])</w:t>
      </w:r>
    </w:p>
    <w:p w:rsidR="007A34B0" w:rsidP="7AD1FC18" w:rsidRDefault="007A34B0" w14:paraId="4559C7E6" w14:textId="332FC354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‘i_segout2’ (vector [7:0])</w:t>
      </w:r>
    </w:p>
    <w:p w:rsidR="007A34B0" w:rsidP="7AD1FC18" w:rsidRDefault="007A34B0" w14:paraId="2056A35D" w14:textId="4F2E02D7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‘i_segout3’ (vector [7:0])</w:t>
      </w:r>
    </w:p>
    <w:p w:rsidR="007A34B0" w:rsidP="7AD1FC18" w:rsidRDefault="007A34B0" w14:paraId="36C5F456" w14:textId="3A259766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‘i_segout4’ (vector [7:0])</w:t>
      </w:r>
    </w:p>
    <w:p w:rsidRPr="00896802" w:rsidR="007A34B0" w:rsidP="7AD1FC18" w:rsidRDefault="007A34B0" w14:paraId="633B6101" w14:textId="1FAC9039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‘i_segout5’ (vector [7:0])</w:t>
      </w:r>
    </w:p>
    <w:p w:rsidRPr="00896802" w:rsidR="007A34B0" w:rsidP="7AD1FC18" w:rsidRDefault="007A34B0" w14:paraId="7805546D" w14:textId="453A52FD" w14:noSpellErr="1">
      <w:pPr>
        <w:pStyle w:val="ListParagraph"/>
        <w:numPr>
          <w:ilvl w:val="0"/>
          <w:numId w:val="20"/>
        </w:numPr>
        <w:rPr>
          <w:rFonts w:eastAsia="" w:eastAsiaTheme="minorEastAsia"/>
        </w:rPr>
      </w:pPr>
      <w:r w:rsidR="007A34B0">
        <w:rPr/>
        <w:t>‘</w:t>
      </w:r>
      <w:r w:rsidR="007A34B0">
        <w:rPr/>
        <w:t>i_</w:t>
      </w:r>
      <w:r w:rsidR="007A34B0">
        <w:rPr/>
        <w:t>segout6’ (vector [7:0])</w:t>
      </w:r>
    </w:p>
    <w:p w:rsidR="007A34B0" w:rsidP="7AD1FC18" w:rsidRDefault="007A34B0" w14:paraId="2D9532D5" w14:textId="77777777" w14:noSpellErr="1">
      <w:pPr>
        <w:ind w:left="360"/>
        <w:rPr>
          <w:i w:val="1"/>
          <w:iCs w:val="1"/>
        </w:rPr>
      </w:pPr>
      <w:r w:rsidRPr="7AD1FC18" w:rsidR="007A34B0">
        <w:rPr>
          <w:i w:val="1"/>
          <w:iCs w:val="1"/>
        </w:rPr>
        <w:t>Outputs:</w:t>
      </w:r>
    </w:p>
    <w:p w:rsidRPr="00896802" w:rsidR="009E4406" w:rsidP="7AD1FC18" w:rsidRDefault="009E4406" w14:paraId="0DC2DD8D" w14:textId="70EC265B">
      <w:pPr>
        <w:pStyle w:val="ListParagraph"/>
        <w:numPr>
          <w:ilvl w:val="0"/>
          <w:numId w:val="21"/>
        </w:numPr>
        <w:rPr>
          <w:rFonts w:eastAsia="" w:eastAsiaTheme="minorEastAsia"/>
        </w:rPr>
      </w:pPr>
      <w:r w:rsidR="009E4406">
        <w:rPr/>
        <w:t xml:space="preserve"> </w:t>
      </w:r>
      <w:r w:rsidR="009E4406">
        <w:rPr/>
        <w:t>‘</w:t>
      </w:r>
      <w:proofErr w:type="spellStart"/>
      <w:r w:rsidR="009E4406">
        <w:rPr/>
        <w:t>o_segments</w:t>
      </w:r>
      <w:proofErr w:type="spellEnd"/>
      <w:r w:rsidR="009E4406">
        <w:rPr/>
        <w:t>’ (vector [7:0])</w:t>
      </w:r>
    </w:p>
    <w:p w:rsidRPr="00896802" w:rsidR="009E4406" w:rsidP="7AD1FC18" w:rsidRDefault="009E4406" w14:paraId="07BA202D" w14:textId="4AEEC00F">
      <w:pPr>
        <w:pStyle w:val="ListParagraph"/>
        <w:numPr>
          <w:ilvl w:val="0"/>
          <w:numId w:val="21"/>
        </w:numPr>
        <w:rPr>
          <w:rFonts w:eastAsia="" w:eastAsiaTheme="minorEastAsia"/>
        </w:rPr>
      </w:pPr>
      <w:r w:rsidR="009E4406">
        <w:rPr/>
        <w:t>‘</w:t>
      </w:r>
      <w:proofErr w:type="spellStart"/>
      <w:r w:rsidR="009E4406">
        <w:rPr/>
        <w:t>o_digits</w:t>
      </w:r>
      <w:proofErr w:type="spellEnd"/>
      <w:r w:rsidR="009E4406">
        <w:rPr/>
        <w:t>’ (vector [7:0])</w:t>
      </w:r>
    </w:p>
    <w:p w:rsidR="4DF874CD" w:rsidP="4DF874CD" w:rsidRDefault="4DF874CD" w14:paraId="300BDE54" w14:textId="46B35CA5"/>
    <w:p w:rsidR="4DF874CD" w:rsidP="4DF874CD" w:rsidRDefault="4DF874CD" w14:paraId="2A98116C" w14:textId="0596634A"/>
    <w:p w:rsidR="3FE9BE60" w:rsidP="3FE9BE60" w:rsidRDefault="3FE9BE60" w14:paraId="468BFDCC" w14:textId="0639ED7E">
      <w:pPr>
        <w:pStyle w:val="ListParagraph"/>
      </w:pPr>
    </w:p>
    <w:sectPr w:rsidR="3FE9BE60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N" w:author="Andrew Newman" w:date="2020-06-11T12:32:59" w:id="896797451">
    <w:p w:rsidR="7AD1FC18" w:rsidRDefault="7AD1FC18" w14:paraId="7F63A649" w14:textId="1FB08840">
      <w:pPr>
        <w:pStyle w:val="CommentText"/>
      </w:pPr>
      <w:r w:rsidR="7AD1FC18">
        <w:rPr/>
        <w:t>lmk when you guys are done reviewing</w:t>
      </w:r>
      <w:r>
        <w:rPr>
          <w:rStyle w:val="CommentReference"/>
        </w:rPr>
        <w:annotationRef/>
      </w:r>
    </w:p>
    <w:p w:rsidR="7AD1FC18" w:rsidRDefault="7AD1FC18" w14:paraId="3D0518B5" w14:textId="63BBCD03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D0518B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AF6604" w16cex:dateUtc="2020-06-11T17:32:5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D0518B5" w16cid:durableId="5BAF66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51F" w:rsidRDefault="0034751F" w14:paraId="53E40ADC" w14:textId="77777777">
      <w:pPr>
        <w:spacing w:after="0" w:line="240" w:lineRule="auto"/>
      </w:pPr>
      <w:r>
        <w:separator/>
      </w:r>
    </w:p>
  </w:endnote>
  <w:endnote w:type="continuationSeparator" w:id="0">
    <w:p w:rsidR="0034751F" w:rsidRDefault="0034751F" w14:paraId="7B42237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517FD02" w14:textId="77777777">
      <w:tc>
        <w:tcPr>
          <w:tcW w:w="3120" w:type="dxa"/>
        </w:tcPr>
        <w:p w:rsidR="751E05C8" w:rsidP="751E05C8" w:rsidRDefault="751E05C8" w14:paraId="061BD560" w14:textId="5641B62E">
          <w:pPr>
            <w:pStyle w:val="Header"/>
            <w:ind w:left="-115"/>
          </w:pPr>
        </w:p>
      </w:tc>
      <w:tc>
        <w:tcPr>
          <w:tcW w:w="3120" w:type="dxa"/>
        </w:tcPr>
        <w:p w:rsidR="751E05C8" w:rsidP="751E05C8" w:rsidRDefault="751E05C8" w14:paraId="316BCB2D" w14:textId="26557AA4">
          <w:pPr>
            <w:pStyle w:val="Header"/>
            <w:jc w:val="center"/>
          </w:pPr>
        </w:p>
      </w:tc>
      <w:tc>
        <w:tcPr>
          <w:tcW w:w="3120" w:type="dxa"/>
        </w:tcPr>
        <w:p w:rsidR="751E05C8" w:rsidP="751E05C8" w:rsidRDefault="751E05C8" w14:paraId="2D4AE45E" w14:textId="79FA05A3">
          <w:pPr>
            <w:pStyle w:val="Header"/>
            <w:ind w:right="-115"/>
            <w:jc w:val="right"/>
          </w:pPr>
        </w:p>
      </w:tc>
    </w:tr>
  </w:tbl>
  <w:p w:rsidR="751E05C8" w:rsidP="751E05C8" w:rsidRDefault="751E05C8" w14:paraId="622EBB9F" w14:textId="18043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51F" w:rsidRDefault="0034751F" w14:paraId="6D8A7C6C" w14:textId="77777777">
      <w:pPr>
        <w:spacing w:after="0" w:line="240" w:lineRule="auto"/>
      </w:pPr>
      <w:r>
        <w:separator/>
      </w:r>
    </w:p>
  </w:footnote>
  <w:footnote w:type="continuationSeparator" w:id="0">
    <w:p w:rsidR="0034751F" w:rsidRDefault="0034751F" w14:paraId="0AFF20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D07B0B7" w14:textId="77777777">
      <w:tc>
        <w:tcPr>
          <w:tcW w:w="3120" w:type="dxa"/>
        </w:tcPr>
        <w:p w:rsidR="751E05C8" w:rsidP="751E05C8" w:rsidRDefault="751E05C8" w14:paraId="6742F540" w14:textId="11E6A12E">
          <w:pPr>
            <w:pStyle w:val="Header"/>
            <w:ind w:left="-115"/>
          </w:pPr>
        </w:p>
      </w:tc>
      <w:tc>
        <w:tcPr>
          <w:tcW w:w="3120" w:type="dxa"/>
        </w:tcPr>
        <w:p w:rsidR="751E05C8" w:rsidP="751E05C8" w:rsidRDefault="751E05C8" w14:paraId="3A25596B" w14:textId="3C07020F">
          <w:pPr>
            <w:pStyle w:val="Header"/>
            <w:jc w:val="center"/>
          </w:pPr>
        </w:p>
      </w:tc>
      <w:tc>
        <w:tcPr>
          <w:tcW w:w="3120" w:type="dxa"/>
        </w:tcPr>
        <w:p w:rsidR="751E05C8" w:rsidP="751E05C8" w:rsidRDefault="751E05C8" w14:paraId="64F2A843" w14:textId="60019D7B">
          <w:pPr>
            <w:pStyle w:val="Header"/>
            <w:ind w:right="-115"/>
            <w:jc w:val="right"/>
          </w:pPr>
        </w:p>
      </w:tc>
    </w:tr>
  </w:tbl>
  <w:p w:rsidR="751E05C8" w:rsidP="751E05C8" w:rsidRDefault="751E05C8" w14:paraId="762D72B1" w14:textId="143C7E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2B1"/>
    <w:multiLevelType w:val="hybridMultilevel"/>
    <w:tmpl w:val="E14835E2"/>
    <w:lvl w:ilvl="0" w:tplc="A992EA62">
      <w:start w:val="1"/>
      <w:numFmt w:val="decimal"/>
      <w:lvlText w:val="%1."/>
      <w:lvlJc w:val="left"/>
      <w:pPr>
        <w:ind w:left="720" w:hanging="360"/>
      </w:pPr>
    </w:lvl>
    <w:lvl w:ilvl="1" w:tplc="4FFE2916">
      <w:start w:val="1"/>
      <w:numFmt w:val="lowerLetter"/>
      <w:lvlText w:val="%2."/>
      <w:lvlJc w:val="left"/>
      <w:pPr>
        <w:ind w:left="1440" w:hanging="360"/>
      </w:pPr>
    </w:lvl>
    <w:lvl w:ilvl="2" w:tplc="789C8080">
      <w:start w:val="1"/>
      <w:numFmt w:val="lowerRoman"/>
      <w:lvlText w:val="%3."/>
      <w:lvlJc w:val="right"/>
      <w:pPr>
        <w:ind w:left="2160" w:hanging="180"/>
      </w:pPr>
    </w:lvl>
    <w:lvl w:ilvl="3" w:tplc="42066C86">
      <w:start w:val="1"/>
      <w:numFmt w:val="decimal"/>
      <w:lvlText w:val="%4."/>
      <w:lvlJc w:val="left"/>
      <w:pPr>
        <w:ind w:left="2880" w:hanging="360"/>
      </w:pPr>
    </w:lvl>
    <w:lvl w:ilvl="4" w:tplc="DAD6E9D0">
      <w:start w:val="1"/>
      <w:numFmt w:val="lowerLetter"/>
      <w:lvlText w:val="%5."/>
      <w:lvlJc w:val="left"/>
      <w:pPr>
        <w:ind w:left="3600" w:hanging="360"/>
      </w:pPr>
    </w:lvl>
    <w:lvl w:ilvl="5" w:tplc="8BCA6628">
      <w:start w:val="1"/>
      <w:numFmt w:val="lowerRoman"/>
      <w:lvlText w:val="%6."/>
      <w:lvlJc w:val="right"/>
      <w:pPr>
        <w:ind w:left="4320" w:hanging="180"/>
      </w:pPr>
    </w:lvl>
    <w:lvl w:ilvl="6" w:tplc="6784AB76">
      <w:start w:val="1"/>
      <w:numFmt w:val="decimal"/>
      <w:lvlText w:val="%7."/>
      <w:lvlJc w:val="left"/>
      <w:pPr>
        <w:ind w:left="5040" w:hanging="360"/>
      </w:pPr>
    </w:lvl>
    <w:lvl w:ilvl="7" w:tplc="560EF160">
      <w:start w:val="1"/>
      <w:numFmt w:val="lowerLetter"/>
      <w:lvlText w:val="%8."/>
      <w:lvlJc w:val="left"/>
      <w:pPr>
        <w:ind w:left="5760" w:hanging="360"/>
      </w:pPr>
    </w:lvl>
    <w:lvl w:ilvl="8" w:tplc="954E63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552B6"/>
    <w:multiLevelType w:val="hybridMultilevel"/>
    <w:tmpl w:val="B4E68B0E"/>
    <w:lvl w:ilvl="0" w:tplc="02B63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5A2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DA6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FC8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E7E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E49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E4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5AA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AE4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4E2DC6"/>
    <w:multiLevelType w:val="hybridMultilevel"/>
    <w:tmpl w:val="81D06DC2"/>
    <w:lvl w:ilvl="0" w:tplc="1C2E7FF2">
      <w:start w:val="1"/>
      <w:numFmt w:val="decimal"/>
      <w:lvlText w:val="%1."/>
      <w:lvlJc w:val="left"/>
      <w:pPr>
        <w:ind w:left="720" w:hanging="360"/>
      </w:pPr>
    </w:lvl>
    <w:lvl w:ilvl="1" w:tplc="EAA08B76">
      <w:start w:val="1"/>
      <w:numFmt w:val="lowerLetter"/>
      <w:lvlText w:val="%2."/>
      <w:lvlJc w:val="left"/>
      <w:pPr>
        <w:ind w:left="1440" w:hanging="360"/>
      </w:pPr>
    </w:lvl>
    <w:lvl w:ilvl="2" w:tplc="9920FE32">
      <w:start w:val="1"/>
      <w:numFmt w:val="lowerRoman"/>
      <w:lvlText w:val="%3."/>
      <w:lvlJc w:val="right"/>
      <w:pPr>
        <w:ind w:left="2160" w:hanging="180"/>
      </w:pPr>
    </w:lvl>
    <w:lvl w:ilvl="3" w:tplc="62D60C4E">
      <w:start w:val="1"/>
      <w:numFmt w:val="decimal"/>
      <w:lvlText w:val="%4."/>
      <w:lvlJc w:val="left"/>
      <w:pPr>
        <w:ind w:left="2880" w:hanging="360"/>
      </w:pPr>
    </w:lvl>
    <w:lvl w:ilvl="4" w:tplc="78F48CEA">
      <w:start w:val="1"/>
      <w:numFmt w:val="lowerLetter"/>
      <w:lvlText w:val="%5."/>
      <w:lvlJc w:val="left"/>
      <w:pPr>
        <w:ind w:left="3600" w:hanging="360"/>
      </w:pPr>
    </w:lvl>
    <w:lvl w:ilvl="5" w:tplc="7F763A10">
      <w:start w:val="1"/>
      <w:numFmt w:val="lowerRoman"/>
      <w:lvlText w:val="%6."/>
      <w:lvlJc w:val="right"/>
      <w:pPr>
        <w:ind w:left="4320" w:hanging="180"/>
      </w:pPr>
    </w:lvl>
    <w:lvl w:ilvl="6" w:tplc="F0ACA1E2">
      <w:start w:val="1"/>
      <w:numFmt w:val="decimal"/>
      <w:lvlText w:val="%7."/>
      <w:lvlJc w:val="left"/>
      <w:pPr>
        <w:ind w:left="5040" w:hanging="360"/>
      </w:pPr>
    </w:lvl>
    <w:lvl w:ilvl="7" w:tplc="01EAB60E">
      <w:start w:val="1"/>
      <w:numFmt w:val="lowerLetter"/>
      <w:lvlText w:val="%8."/>
      <w:lvlJc w:val="left"/>
      <w:pPr>
        <w:ind w:left="5760" w:hanging="360"/>
      </w:pPr>
    </w:lvl>
    <w:lvl w:ilvl="8" w:tplc="BBCAE5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F3196"/>
    <w:multiLevelType w:val="hybridMultilevel"/>
    <w:tmpl w:val="EED28E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B0E43"/>
    <w:multiLevelType w:val="hybridMultilevel"/>
    <w:tmpl w:val="954E6FF2"/>
    <w:lvl w:ilvl="0" w:tplc="27041CFE">
      <w:start w:val="1"/>
      <w:numFmt w:val="decimal"/>
      <w:lvlText w:val="%1."/>
      <w:lvlJc w:val="left"/>
      <w:pPr>
        <w:ind w:left="720" w:hanging="360"/>
      </w:pPr>
    </w:lvl>
    <w:lvl w:ilvl="1" w:tplc="9882280E">
      <w:start w:val="1"/>
      <w:numFmt w:val="lowerLetter"/>
      <w:lvlText w:val="%2."/>
      <w:lvlJc w:val="left"/>
      <w:pPr>
        <w:ind w:left="1440" w:hanging="360"/>
      </w:pPr>
    </w:lvl>
    <w:lvl w:ilvl="2" w:tplc="FD0C714E">
      <w:start w:val="1"/>
      <w:numFmt w:val="lowerRoman"/>
      <w:lvlText w:val="%3."/>
      <w:lvlJc w:val="right"/>
      <w:pPr>
        <w:ind w:left="2160" w:hanging="180"/>
      </w:pPr>
    </w:lvl>
    <w:lvl w:ilvl="3" w:tplc="444457A6">
      <w:start w:val="1"/>
      <w:numFmt w:val="decimal"/>
      <w:lvlText w:val="%4."/>
      <w:lvlJc w:val="left"/>
      <w:pPr>
        <w:ind w:left="2880" w:hanging="360"/>
      </w:pPr>
    </w:lvl>
    <w:lvl w:ilvl="4" w:tplc="CBFE45AE">
      <w:start w:val="1"/>
      <w:numFmt w:val="lowerLetter"/>
      <w:lvlText w:val="%5."/>
      <w:lvlJc w:val="left"/>
      <w:pPr>
        <w:ind w:left="3600" w:hanging="360"/>
      </w:pPr>
    </w:lvl>
    <w:lvl w:ilvl="5" w:tplc="88A84056">
      <w:start w:val="1"/>
      <w:numFmt w:val="lowerRoman"/>
      <w:lvlText w:val="%6."/>
      <w:lvlJc w:val="right"/>
      <w:pPr>
        <w:ind w:left="4320" w:hanging="180"/>
      </w:pPr>
    </w:lvl>
    <w:lvl w:ilvl="6" w:tplc="AF6A2BB6">
      <w:start w:val="1"/>
      <w:numFmt w:val="decimal"/>
      <w:lvlText w:val="%7."/>
      <w:lvlJc w:val="left"/>
      <w:pPr>
        <w:ind w:left="5040" w:hanging="360"/>
      </w:pPr>
    </w:lvl>
    <w:lvl w:ilvl="7" w:tplc="63622710">
      <w:start w:val="1"/>
      <w:numFmt w:val="lowerLetter"/>
      <w:lvlText w:val="%8."/>
      <w:lvlJc w:val="left"/>
      <w:pPr>
        <w:ind w:left="5760" w:hanging="360"/>
      </w:pPr>
    </w:lvl>
    <w:lvl w:ilvl="8" w:tplc="D40EAC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46F37"/>
    <w:multiLevelType w:val="hybridMultilevel"/>
    <w:tmpl w:val="A79C8AD0"/>
    <w:lvl w:ilvl="0" w:tplc="F7947902">
      <w:start w:val="1"/>
      <w:numFmt w:val="decimal"/>
      <w:lvlText w:val="%1."/>
      <w:lvlJc w:val="left"/>
      <w:pPr>
        <w:ind w:left="720" w:hanging="360"/>
      </w:pPr>
    </w:lvl>
    <w:lvl w:ilvl="1" w:tplc="CD8E6224">
      <w:start w:val="1"/>
      <w:numFmt w:val="lowerLetter"/>
      <w:lvlText w:val="%2."/>
      <w:lvlJc w:val="left"/>
      <w:pPr>
        <w:ind w:left="1440" w:hanging="360"/>
      </w:pPr>
    </w:lvl>
    <w:lvl w:ilvl="2" w:tplc="63227498">
      <w:start w:val="1"/>
      <w:numFmt w:val="lowerRoman"/>
      <w:lvlText w:val="%3."/>
      <w:lvlJc w:val="right"/>
      <w:pPr>
        <w:ind w:left="2160" w:hanging="180"/>
      </w:pPr>
    </w:lvl>
    <w:lvl w:ilvl="3" w:tplc="5AB2D178">
      <w:start w:val="1"/>
      <w:numFmt w:val="decimal"/>
      <w:lvlText w:val="%4."/>
      <w:lvlJc w:val="left"/>
      <w:pPr>
        <w:ind w:left="2880" w:hanging="360"/>
      </w:pPr>
    </w:lvl>
    <w:lvl w:ilvl="4" w:tplc="A7D41300">
      <w:start w:val="1"/>
      <w:numFmt w:val="lowerLetter"/>
      <w:lvlText w:val="%5."/>
      <w:lvlJc w:val="left"/>
      <w:pPr>
        <w:ind w:left="3600" w:hanging="360"/>
      </w:pPr>
    </w:lvl>
    <w:lvl w:ilvl="5" w:tplc="57FE1854">
      <w:start w:val="1"/>
      <w:numFmt w:val="lowerRoman"/>
      <w:lvlText w:val="%6."/>
      <w:lvlJc w:val="right"/>
      <w:pPr>
        <w:ind w:left="4320" w:hanging="180"/>
      </w:pPr>
    </w:lvl>
    <w:lvl w:ilvl="6" w:tplc="B0A420F8">
      <w:start w:val="1"/>
      <w:numFmt w:val="decimal"/>
      <w:lvlText w:val="%7."/>
      <w:lvlJc w:val="left"/>
      <w:pPr>
        <w:ind w:left="5040" w:hanging="360"/>
      </w:pPr>
    </w:lvl>
    <w:lvl w:ilvl="7" w:tplc="3E000602">
      <w:start w:val="1"/>
      <w:numFmt w:val="lowerLetter"/>
      <w:lvlText w:val="%8."/>
      <w:lvlJc w:val="left"/>
      <w:pPr>
        <w:ind w:left="5760" w:hanging="360"/>
      </w:pPr>
    </w:lvl>
    <w:lvl w:ilvl="8" w:tplc="F2228D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66E1"/>
    <w:multiLevelType w:val="hybridMultilevel"/>
    <w:tmpl w:val="3F389DCC"/>
    <w:lvl w:ilvl="0" w:tplc="0ED8C7B2">
      <w:start w:val="1"/>
      <w:numFmt w:val="decimal"/>
      <w:lvlText w:val="%1."/>
      <w:lvlJc w:val="left"/>
      <w:pPr>
        <w:ind w:left="720" w:hanging="360"/>
      </w:pPr>
    </w:lvl>
    <w:lvl w:ilvl="1" w:tplc="B09AA624">
      <w:start w:val="1"/>
      <w:numFmt w:val="lowerLetter"/>
      <w:lvlText w:val="%2."/>
      <w:lvlJc w:val="left"/>
      <w:pPr>
        <w:ind w:left="1440" w:hanging="360"/>
      </w:pPr>
    </w:lvl>
    <w:lvl w:ilvl="2" w:tplc="27868FCC">
      <w:start w:val="1"/>
      <w:numFmt w:val="lowerRoman"/>
      <w:lvlText w:val="%3."/>
      <w:lvlJc w:val="right"/>
      <w:pPr>
        <w:ind w:left="2160" w:hanging="180"/>
      </w:pPr>
    </w:lvl>
    <w:lvl w:ilvl="3" w:tplc="18085780">
      <w:start w:val="1"/>
      <w:numFmt w:val="decimal"/>
      <w:lvlText w:val="%4."/>
      <w:lvlJc w:val="left"/>
      <w:pPr>
        <w:ind w:left="2880" w:hanging="360"/>
      </w:pPr>
    </w:lvl>
    <w:lvl w:ilvl="4" w:tplc="5C8CF95E">
      <w:start w:val="1"/>
      <w:numFmt w:val="lowerLetter"/>
      <w:lvlText w:val="%5."/>
      <w:lvlJc w:val="left"/>
      <w:pPr>
        <w:ind w:left="3600" w:hanging="360"/>
      </w:pPr>
    </w:lvl>
    <w:lvl w:ilvl="5" w:tplc="33C67972">
      <w:start w:val="1"/>
      <w:numFmt w:val="lowerRoman"/>
      <w:lvlText w:val="%6."/>
      <w:lvlJc w:val="right"/>
      <w:pPr>
        <w:ind w:left="4320" w:hanging="180"/>
      </w:pPr>
    </w:lvl>
    <w:lvl w:ilvl="6" w:tplc="7A4C382E">
      <w:start w:val="1"/>
      <w:numFmt w:val="decimal"/>
      <w:lvlText w:val="%7."/>
      <w:lvlJc w:val="left"/>
      <w:pPr>
        <w:ind w:left="5040" w:hanging="360"/>
      </w:pPr>
    </w:lvl>
    <w:lvl w:ilvl="7" w:tplc="C3D691C2">
      <w:start w:val="1"/>
      <w:numFmt w:val="lowerLetter"/>
      <w:lvlText w:val="%8."/>
      <w:lvlJc w:val="left"/>
      <w:pPr>
        <w:ind w:left="5760" w:hanging="360"/>
      </w:pPr>
    </w:lvl>
    <w:lvl w:ilvl="8" w:tplc="4A60A4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06F8"/>
    <w:multiLevelType w:val="hybridMultilevel"/>
    <w:tmpl w:val="FADC7084"/>
    <w:lvl w:ilvl="0" w:tplc="DC02DB00">
      <w:start w:val="1"/>
      <w:numFmt w:val="decimal"/>
      <w:lvlText w:val="%1."/>
      <w:lvlJc w:val="left"/>
      <w:pPr>
        <w:ind w:left="720" w:hanging="360"/>
      </w:pPr>
    </w:lvl>
    <w:lvl w:ilvl="1" w:tplc="41C23652">
      <w:start w:val="1"/>
      <w:numFmt w:val="lowerLetter"/>
      <w:lvlText w:val="%2."/>
      <w:lvlJc w:val="left"/>
      <w:pPr>
        <w:ind w:left="1440" w:hanging="360"/>
      </w:pPr>
    </w:lvl>
    <w:lvl w:ilvl="2" w:tplc="3618B260">
      <w:start w:val="1"/>
      <w:numFmt w:val="lowerRoman"/>
      <w:lvlText w:val="%3."/>
      <w:lvlJc w:val="right"/>
      <w:pPr>
        <w:ind w:left="2160" w:hanging="180"/>
      </w:pPr>
    </w:lvl>
    <w:lvl w:ilvl="3" w:tplc="B91610D2">
      <w:start w:val="1"/>
      <w:numFmt w:val="decimal"/>
      <w:lvlText w:val="%4."/>
      <w:lvlJc w:val="left"/>
      <w:pPr>
        <w:ind w:left="2880" w:hanging="360"/>
      </w:pPr>
    </w:lvl>
    <w:lvl w:ilvl="4" w:tplc="9AF08BCA">
      <w:start w:val="1"/>
      <w:numFmt w:val="lowerLetter"/>
      <w:lvlText w:val="%5."/>
      <w:lvlJc w:val="left"/>
      <w:pPr>
        <w:ind w:left="3600" w:hanging="360"/>
      </w:pPr>
    </w:lvl>
    <w:lvl w:ilvl="5" w:tplc="6E563FF6">
      <w:start w:val="1"/>
      <w:numFmt w:val="lowerRoman"/>
      <w:lvlText w:val="%6."/>
      <w:lvlJc w:val="right"/>
      <w:pPr>
        <w:ind w:left="4320" w:hanging="180"/>
      </w:pPr>
    </w:lvl>
    <w:lvl w:ilvl="6" w:tplc="253CD9FA">
      <w:start w:val="1"/>
      <w:numFmt w:val="decimal"/>
      <w:lvlText w:val="%7."/>
      <w:lvlJc w:val="left"/>
      <w:pPr>
        <w:ind w:left="5040" w:hanging="360"/>
      </w:pPr>
    </w:lvl>
    <w:lvl w:ilvl="7" w:tplc="E0B8B46A">
      <w:start w:val="1"/>
      <w:numFmt w:val="lowerLetter"/>
      <w:lvlText w:val="%8."/>
      <w:lvlJc w:val="left"/>
      <w:pPr>
        <w:ind w:left="5760" w:hanging="360"/>
      </w:pPr>
    </w:lvl>
    <w:lvl w:ilvl="8" w:tplc="F920042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C7219"/>
    <w:multiLevelType w:val="hybridMultilevel"/>
    <w:tmpl w:val="FA2CF5C8"/>
    <w:lvl w:ilvl="0" w:tplc="B9C2CF5C">
      <w:start w:val="1"/>
      <w:numFmt w:val="decimal"/>
      <w:lvlText w:val="%1."/>
      <w:lvlJc w:val="left"/>
      <w:pPr>
        <w:ind w:left="720" w:hanging="360"/>
      </w:pPr>
    </w:lvl>
    <w:lvl w:ilvl="1" w:tplc="95A66A58">
      <w:start w:val="1"/>
      <w:numFmt w:val="lowerLetter"/>
      <w:lvlText w:val="%2."/>
      <w:lvlJc w:val="left"/>
      <w:pPr>
        <w:ind w:left="1440" w:hanging="360"/>
      </w:pPr>
    </w:lvl>
    <w:lvl w:ilvl="2" w:tplc="1AF6BD5A">
      <w:start w:val="1"/>
      <w:numFmt w:val="lowerRoman"/>
      <w:lvlText w:val="%3."/>
      <w:lvlJc w:val="right"/>
      <w:pPr>
        <w:ind w:left="2160" w:hanging="180"/>
      </w:pPr>
    </w:lvl>
    <w:lvl w:ilvl="3" w:tplc="D652A28C">
      <w:start w:val="1"/>
      <w:numFmt w:val="decimal"/>
      <w:lvlText w:val="%4."/>
      <w:lvlJc w:val="left"/>
      <w:pPr>
        <w:ind w:left="2880" w:hanging="360"/>
      </w:pPr>
    </w:lvl>
    <w:lvl w:ilvl="4" w:tplc="3FD08D94">
      <w:start w:val="1"/>
      <w:numFmt w:val="lowerLetter"/>
      <w:lvlText w:val="%5."/>
      <w:lvlJc w:val="left"/>
      <w:pPr>
        <w:ind w:left="3600" w:hanging="360"/>
      </w:pPr>
    </w:lvl>
    <w:lvl w:ilvl="5" w:tplc="0586624C">
      <w:start w:val="1"/>
      <w:numFmt w:val="lowerRoman"/>
      <w:lvlText w:val="%6."/>
      <w:lvlJc w:val="right"/>
      <w:pPr>
        <w:ind w:left="4320" w:hanging="180"/>
      </w:pPr>
    </w:lvl>
    <w:lvl w:ilvl="6" w:tplc="8794BCEA">
      <w:start w:val="1"/>
      <w:numFmt w:val="decimal"/>
      <w:lvlText w:val="%7."/>
      <w:lvlJc w:val="left"/>
      <w:pPr>
        <w:ind w:left="5040" w:hanging="360"/>
      </w:pPr>
    </w:lvl>
    <w:lvl w:ilvl="7" w:tplc="10B679CC">
      <w:start w:val="1"/>
      <w:numFmt w:val="lowerLetter"/>
      <w:lvlText w:val="%8."/>
      <w:lvlJc w:val="left"/>
      <w:pPr>
        <w:ind w:left="5760" w:hanging="360"/>
      </w:pPr>
    </w:lvl>
    <w:lvl w:ilvl="8" w:tplc="012A21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203D5"/>
    <w:multiLevelType w:val="hybridMultilevel"/>
    <w:tmpl w:val="EED28E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148B6"/>
    <w:multiLevelType w:val="hybridMultilevel"/>
    <w:tmpl w:val="4E00ABB0"/>
    <w:lvl w:ilvl="0" w:tplc="F6524CC2">
      <w:start w:val="1"/>
      <w:numFmt w:val="decimal"/>
      <w:lvlText w:val="%1."/>
      <w:lvlJc w:val="left"/>
      <w:pPr>
        <w:ind w:left="720" w:hanging="360"/>
      </w:pPr>
    </w:lvl>
    <w:lvl w:ilvl="1" w:tplc="240423BA">
      <w:start w:val="1"/>
      <w:numFmt w:val="lowerLetter"/>
      <w:lvlText w:val="%2."/>
      <w:lvlJc w:val="left"/>
      <w:pPr>
        <w:ind w:left="1440" w:hanging="360"/>
      </w:pPr>
    </w:lvl>
    <w:lvl w:ilvl="2" w:tplc="0CE8670E">
      <w:start w:val="1"/>
      <w:numFmt w:val="lowerRoman"/>
      <w:lvlText w:val="%3."/>
      <w:lvlJc w:val="right"/>
      <w:pPr>
        <w:ind w:left="2160" w:hanging="180"/>
      </w:pPr>
    </w:lvl>
    <w:lvl w:ilvl="3" w:tplc="E88A9940">
      <w:start w:val="1"/>
      <w:numFmt w:val="decimal"/>
      <w:lvlText w:val="%4."/>
      <w:lvlJc w:val="left"/>
      <w:pPr>
        <w:ind w:left="2880" w:hanging="360"/>
      </w:pPr>
    </w:lvl>
    <w:lvl w:ilvl="4" w:tplc="B538AEAE">
      <w:start w:val="1"/>
      <w:numFmt w:val="lowerLetter"/>
      <w:lvlText w:val="%5."/>
      <w:lvlJc w:val="left"/>
      <w:pPr>
        <w:ind w:left="3600" w:hanging="360"/>
      </w:pPr>
    </w:lvl>
    <w:lvl w:ilvl="5" w:tplc="D450AFBA">
      <w:start w:val="1"/>
      <w:numFmt w:val="lowerRoman"/>
      <w:lvlText w:val="%6."/>
      <w:lvlJc w:val="right"/>
      <w:pPr>
        <w:ind w:left="4320" w:hanging="180"/>
      </w:pPr>
    </w:lvl>
    <w:lvl w:ilvl="6" w:tplc="E7B467FC">
      <w:start w:val="1"/>
      <w:numFmt w:val="decimal"/>
      <w:lvlText w:val="%7."/>
      <w:lvlJc w:val="left"/>
      <w:pPr>
        <w:ind w:left="5040" w:hanging="360"/>
      </w:pPr>
    </w:lvl>
    <w:lvl w:ilvl="7" w:tplc="B46286DC">
      <w:start w:val="1"/>
      <w:numFmt w:val="lowerLetter"/>
      <w:lvlText w:val="%8."/>
      <w:lvlJc w:val="left"/>
      <w:pPr>
        <w:ind w:left="5760" w:hanging="360"/>
      </w:pPr>
    </w:lvl>
    <w:lvl w:ilvl="8" w:tplc="13F058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170D1"/>
    <w:multiLevelType w:val="hybridMultilevel"/>
    <w:tmpl w:val="9EA2290E"/>
    <w:lvl w:ilvl="0" w:tplc="8B3856BE">
      <w:start w:val="1"/>
      <w:numFmt w:val="decimal"/>
      <w:lvlText w:val="%1."/>
      <w:lvlJc w:val="left"/>
      <w:pPr>
        <w:ind w:left="720" w:hanging="360"/>
      </w:pPr>
    </w:lvl>
    <w:lvl w:ilvl="1" w:tplc="2848A4DA">
      <w:start w:val="1"/>
      <w:numFmt w:val="lowerLetter"/>
      <w:lvlText w:val="%2."/>
      <w:lvlJc w:val="left"/>
      <w:pPr>
        <w:ind w:left="1440" w:hanging="360"/>
      </w:pPr>
    </w:lvl>
    <w:lvl w:ilvl="2" w:tplc="F0A6C870">
      <w:start w:val="1"/>
      <w:numFmt w:val="lowerRoman"/>
      <w:lvlText w:val="%3."/>
      <w:lvlJc w:val="right"/>
      <w:pPr>
        <w:ind w:left="2160" w:hanging="180"/>
      </w:pPr>
    </w:lvl>
    <w:lvl w:ilvl="3" w:tplc="1F704FD4">
      <w:start w:val="1"/>
      <w:numFmt w:val="decimal"/>
      <w:lvlText w:val="%4."/>
      <w:lvlJc w:val="left"/>
      <w:pPr>
        <w:ind w:left="2880" w:hanging="360"/>
      </w:pPr>
    </w:lvl>
    <w:lvl w:ilvl="4" w:tplc="FAEE0A80">
      <w:start w:val="1"/>
      <w:numFmt w:val="lowerLetter"/>
      <w:lvlText w:val="%5."/>
      <w:lvlJc w:val="left"/>
      <w:pPr>
        <w:ind w:left="3600" w:hanging="360"/>
      </w:pPr>
    </w:lvl>
    <w:lvl w:ilvl="5" w:tplc="385EBC76">
      <w:start w:val="1"/>
      <w:numFmt w:val="lowerRoman"/>
      <w:lvlText w:val="%6."/>
      <w:lvlJc w:val="right"/>
      <w:pPr>
        <w:ind w:left="4320" w:hanging="180"/>
      </w:pPr>
    </w:lvl>
    <w:lvl w:ilvl="6" w:tplc="7BFE50B6">
      <w:start w:val="1"/>
      <w:numFmt w:val="decimal"/>
      <w:lvlText w:val="%7."/>
      <w:lvlJc w:val="left"/>
      <w:pPr>
        <w:ind w:left="5040" w:hanging="360"/>
      </w:pPr>
    </w:lvl>
    <w:lvl w:ilvl="7" w:tplc="DEB2D71A">
      <w:start w:val="1"/>
      <w:numFmt w:val="lowerLetter"/>
      <w:lvlText w:val="%8."/>
      <w:lvlJc w:val="left"/>
      <w:pPr>
        <w:ind w:left="5760" w:hanging="360"/>
      </w:pPr>
    </w:lvl>
    <w:lvl w:ilvl="8" w:tplc="AB00A6B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D5ACE"/>
    <w:multiLevelType w:val="hybridMultilevel"/>
    <w:tmpl w:val="B7A48CE4"/>
    <w:lvl w:ilvl="0" w:tplc="7A4AEA60">
      <w:start w:val="1"/>
      <w:numFmt w:val="decimal"/>
      <w:lvlText w:val="%1."/>
      <w:lvlJc w:val="left"/>
      <w:pPr>
        <w:ind w:left="720" w:hanging="360"/>
      </w:pPr>
    </w:lvl>
    <w:lvl w:ilvl="1" w:tplc="F7006900">
      <w:start w:val="1"/>
      <w:numFmt w:val="lowerLetter"/>
      <w:lvlText w:val="%2."/>
      <w:lvlJc w:val="left"/>
      <w:pPr>
        <w:ind w:left="1440" w:hanging="360"/>
      </w:pPr>
    </w:lvl>
    <w:lvl w:ilvl="2" w:tplc="7B1AF436">
      <w:start w:val="1"/>
      <w:numFmt w:val="lowerRoman"/>
      <w:lvlText w:val="%3."/>
      <w:lvlJc w:val="right"/>
      <w:pPr>
        <w:ind w:left="2160" w:hanging="180"/>
      </w:pPr>
    </w:lvl>
    <w:lvl w:ilvl="3" w:tplc="3E56DB46">
      <w:start w:val="1"/>
      <w:numFmt w:val="decimal"/>
      <w:lvlText w:val="%4."/>
      <w:lvlJc w:val="left"/>
      <w:pPr>
        <w:ind w:left="2880" w:hanging="360"/>
      </w:pPr>
    </w:lvl>
    <w:lvl w:ilvl="4" w:tplc="9CF8434C">
      <w:start w:val="1"/>
      <w:numFmt w:val="lowerLetter"/>
      <w:lvlText w:val="%5."/>
      <w:lvlJc w:val="left"/>
      <w:pPr>
        <w:ind w:left="3600" w:hanging="360"/>
      </w:pPr>
    </w:lvl>
    <w:lvl w:ilvl="5" w:tplc="47202A9E">
      <w:start w:val="1"/>
      <w:numFmt w:val="lowerRoman"/>
      <w:lvlText w:val="%6."/>
      <w:lvlJc w:val="right"/>
      <w:pPr>
        <w:ind w:left="4320" w:hanging="180"/>
      </w:pPr>
    </w:lvl>
    <w:lvl w:ilvl="6" w:tplc="69E4C444">
      <w:start w:val="1"/>
      <w:numFmt w:val="decimal"/>
      <w:lvlText w:val="%7."/>
      <w:lvlJc w:val="left"/>
      <w:pPr>
        <w:ind w:left="5040" w:hanging="360"/>
      </w:pPr>
    </w:lvl>
    <w:lvl w:ilvl="7" w:tplc="F8962B4A">
      <w:start w:val="1"/>
      <w:numFmt w:val="lowerLetter"/>
      <w:lvlText w:val="%8."/>
      <w:lvlJc w:val="left"/>
      <w:pPr>
        <w:ind w:left="5760" w:hanging="360"/>
      </w:pPr>
    </w:lvl>
    <w:lvl w:ilvl="8" w:tplc="1F60EB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9537E"/>
    <w:multiLevelType w:val="hybridMultilevel"/>
    <w:tmpl w:val="BECE54B8"/>
    <w:lvl w:ilvl="0" w:tplc="77B4D8EC">
      <w:start w:val="1"/>
      <w:numFmt w:val="decimal"/>
      <w:lvlText w:val="%1."/>
      <w:lvlJc w:val="left"/>
      <w:pPr>
        <w:ind w:left="720" w:hanging="360"/>
      </w:pPr>
    </w:lvl>
    <w:lvl w:ilvl="1" w:tplc="88FA566E">
      <w:start w:val="1"/>
      <w:numFmt w:val="lowerLetter"/>
      <w:lvlText w:val="%2."/>
      <w:lvlJc w:val="left"/>
      <w:pPr>
        <w:ind w:left="1440" w:hanging="360"/>
      </w:pPr>
    </w:lvl>
    <w:lvl w:ilvl="2" w:tplc="2B466A52">
      <w:start w:val="1"/>
      <w:numFmt w:val="lowerRoman"/>
      <w:lvlText w:val="%3."/>
      <w:lvlJc w:val="right"/>
      <w:pPr>
        <w:ind w:left="2160" w:hanging="180"/>
      </w:pPr>
    </w:lvl>
    <w:lvl w:ilvl="3" w:tplc="45B80E36">
      <w:start w:val="1"/>
      <w:numFmt w:val="decimal"/>
      <w:lvlText w:val="%4."/>
      <w:lvlJc w:val="left"/>
      <w:pPr>
        <w:ind w:left="2880" w:hanging="360"/>
      </w:pPr>
    </w:lvl>
    <w:lvl w:ilvl="4" w:tplc="74A69FEC">
      <w:start w:val="1"/>
      <w:numFmt w:val="lowerLetter"/>
      <w:lvlText w:val="%5."/>
      <w:lvlJc w:val="left"/>
      <w:pPr>
        <w:ind w:left="3600" w:hanging="360"/>
      </w:pPr>
    </w:lvl>
    <w:lvl w:ilvl="5" w:tplc="8E3E8C40">
      <w:start w:val="1"/>
      <w:numFmt w:val="lowerRoman"/>
      <w:lvlText w:val="%6."/>
      <w:lvlJc w:val="right"/>
      <w:pPr>
        <w:ind w:left="4320" w:hanging="180"/>
      </w:pPr>
    </w:lvl>
    <w:lvl w:ilvl="6" w:tplc="D6121B5A">
      <w:start w:val="1"/>
      <w:numFmt w:val="decimal"/>
      <w:lvlText w:val="%7."/>
      <w:lvlJc w:val="left"/>
      <w:pPr>
        <w:ind w:left="5040" w:hanging="360"/>
      </w:pPr>
    </w:lvl>
    <w:lvl w:ilvl="7" w:tplc="A950FE32">
      <w:start w:val="1"/>
      <w:numFmt w:val="lowerLetter"/>
      <w:lvlText w:val="%8."/>
      <w:lvlJc w:val="left"/>
      <w:pPr>
        <w:ind w:left="5760" w:hanging="360"/>
      </w:pPr>
    </w:lvl>
    <w:lvl w:ilvl="8" w:tplc="926827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2581"/>
    <w:multiLevelType w:val="hybridMultilevel"/>
    <w:tmpl w:val="DC347870"/>
    <w:lvl w:ilvl="0" w:tplc="F7E2434A">
      <w:start w:val="1"/>
      <w:numFmt w:val="decimal"/>
      <w:lvlText w:val="%1."/>
      <w:lvlJc w:val="left"/>
      <w:pPr>
        <w:ind w:left="720" w:hanging="360"/>
      </w:pPr>
    </w:lvl>
    <w:lvl w:ilvl="1" w:tplc="E3C6DE6E">
      <w:start w:val="1"/>
      <w:numFmt w:val="lowerLetter"/>
      <w:lvlText w:val="%2."/>
      <w:lvlJc w:val="left"/>
      <w:pPr>
        <w:ind w:left="1440" w:hanging="360"/>
      </w:pPr>
    </w:lvl>
    <w:lvl w:ilvl="2" w:tplc="E6C255CC">
      <w:start w:val="1"/>
      <w:numFmt w:val="lowerRoman"/>
      <w:lvlText w:val="%3."/>
      <w:lvlJc w:val="right"/>
      <w:pPr>
        <w:ind w:left="2160" w:hanging="180"/>
      </w:pPr>
    </w:lvl>
    <w:lvl w:ilvl="3" w:tplc="F1D6646C">
      <w:start w:val="1"/>
      <w:numFmt w:val="decimal"/>
      <w:lvlText w:val="%4."/>
      <w:lvlJc w:val="left"/>
      <w:pPr>
        <w:ind w:left="2880" w:hanging="360"/>
      </w:pPr>
    </w:lvl>
    <w:lvl w:ilvl="4" w:tplc="086449D8">
      <w:start w:val="1"/>
      <w:numFmt w:val="lowerLetter"/>
      <w:lvlText w:val="%5."/>
      <w:lvlJc w:val="left"/>
      <w:pPr>
        <w:ind w:left="3600" w:hanging="360"/>
      </w:pPr>
    </w:lvl>
    <w:lvl w:ilvl="5" w:tplc="7598D2DE">
      <w:start w:val="1"/>
      <w:numFmt w:val="lowerRoman"/>
      <w:lvlText w:val="%6."/>
      <w:lvlJc w:val="right"/>
      <w:pPr>
        <w:ind w:left="4320" w:hanging="180"/>
      </w:pPr>
    </w:lvl>
    <w:lvl w:ilvl="6" w:tplc="0E8EC230">
      <w:start w:val="1"/>
      <w:numFmt w:val="decimal"/>
      <w:lvlText w:val="%7."/>
      <w:lvlJc w:val="left"/>
      <w:pPr>
        <w:ind w:left="5040" w:hanging="360"/>
      </w:pPr>
    </w:lvl>
    <w:lvl w:ilvl="7" w:tplc="5B7050A6">
      <w:start w:val="1"/>
      <w:numFmt w:val="lowerLetter"/>
      <w:lvlText w:val="%8."/>
      <w:lvlJc w:val="left"/>
      <w:pPr>
        <w:ind w:left="5760" w:hanging="360"/>
      </w:pPr>
    </w:lvl>
    <w:lvl w:ilvl="8" w:tplc="589025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C6790"/>
    <w:multiLevelType w:val="hybridMultilevel"/>
    <w:tmpl w:val="8AE2638A"/>
    <w:lvl w:ilvl="0" w:tplc="104A6748">
      <w:start w:val="1"/>
      <w:numFmt w:val="decimal"/>
      <w:lvlText w:val="%1."/>
      <w:lvlJc w:val="left"/>
      <w:pPr>
        <w:ind w:left="720" w:hanging="360"/>
      </w:pPr>
    </w:lvl>
    <w:lvl w:ilvl="1" w:tplc="AB1A9774">
      <w:start w:val="1"/>
      <w:numFmt w:val="lowerLetter"/>
      <w:lvlText w:val="%2."/>
      <w:lvlJc w:val="left"/>
      <w:pPr>
        <w:ind w:left="1440" w:hanging="360"/>
      </w:pPr>
    </w:lvl>
    <w:lvl w:ilvl="2" w:tplc="EB3AAFD6">
      <w:start w:val="1"/>
      <w:numFmt w:val="lowerRoman"/>
      <w:lvlText w:val="%3."/>
      <w:lvlJc w:val="right"/>
      <w:pPr>
        <w:ind w:left="2160" w:hanging="180"/>
      </w:pPr>
    </w:lvl>
    <w:lvl w:ilvl="3" w:tplc="2976F0EE">
      <w:start w:val="1"/>
      <w:numFmt w:val="decimal"/>
      <w:lvlText w:val="%4."/>
      <w:lvlJc w:val="left"/>
      <w:pPr>
        <w:ind w:left="2880" w:hanging="360"/>
      </w:pPr>
    </w:lvl>
    <w:lvl w:ilvl="4" w:tplc="73F277C0">
      <w:start w:val="1"/>
      <w:numFmt w:val="lowerLetter"/>
      <w:lvlText w:val="%5."/>
      <w:lvlJc w:val="left"/>
      <w:pPr>
        <w:ind w:left="3600" w:hanging="360"/>
      </w:pPr>
    </w:lvl>
    <w:lvl w:ilvl="5" w:tplc="833636F2">
      <w:start w:val="1"/>
      <w:numFmt w:val="lowerRoman"/>
      <w:lvlText w:val="%6."/>
      <w:lvlJc w:val="right"/>
      <w:pPr>
        <w:ind w:left="4320" w:hanging="180"/>
      </w:pPr>
    </w:lvl>
    <w:lvl w:ilvl="6" w:tplc="657CCA58">
      <w:start w:val="1"/>
      <w:numFmt w:val="decimal"/>
      <w:lvlText w:val="%7."/>
      <w:lvlJc w:val="left"/>
      <w:pPr>
        <w:ind w:left="5040" w:hanging="360"/>
      </w:pPr>
    </w:lvl>
    <w:lvl w:ilvl="7" w:tplc="4F0622E4">
      <w:start w:val="1"/>
      <w:numFmt w:val="lowerLetter"/>
      <w:lvlText w:val="%8."/>
      <w:lvlJc w:val="left"/>
      <w:pPr>
        <w:ind w:left="5760" w:hanging="360"/>
      </w:pPr>
    </w:lvl>
    <w:lvl w:ilvl="8" w:tplc="E2580F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5520E"/>
    <w:multiLevelType w:val="hybridMultilevel"/>
    <w:tmpl w:val="440AC7FA"/>
    <w:lvl w:ilvl="0" w:tplc="3B081EB6">
      <w:start w:val="1"/>
      <w:numFmt w:val="decimal"/>
      <w:lvlText w:val="%1."/>
      <w:lvlJc w:val="left"/>
      <w:pPr>
        <w:ind w:left="720" w:hanging="360"/>
      </w:pPr>
    </w:lvl>
    <w:lvl w:ilvl="1" w:tplc="A33CC28E">
      <w:start w:val="1"/>
      <w:numFmt w:val="lowerLetter"/>
      <w:lvlText w:val="%2."/>
      <w:lvlJc w:val="left"/>
      <w:pPr>
        <w:ind w:left="1440" w:hanging="360"/>
      </w:pPr>
    </w:lvl>
    <w:lvl w:ilvl="2" w:tplc="33C0B070">
      <w:start w:val="1"/>
      <w:numFmt w:val="lowerRoman"/>
      <w:lvlText w:val="%3."/>
      <w:lvlJc w:val="right"/>
      <w:pPr>
        <w:ind w:left="2160" w:hanging="180"/>
      </w:pPr>
    </w:lvl>
    <w:lvl w:ilvl="3" w:tplc="291EDC96">
      <w:start w:val="1"/>
      <w:numFmt w:val="decimal"/>
      <w:lvlText w:val="%4."/>
      <w:lvlJc w:val="left"/>
      <w:pPr>
        <w:ind w:left="2880" w:hanging="360"/>
      </w:pPr>
    </w:lvl>
    <w:lvl w:ilvl="4" w:tplc="F954AA9C">
      <w:start w:val="1"/>
      <w:numFmt w:val="lowerLetter"/>
      <w:lvlText w:val="%5."/>
      <w:lvlJc w:val="left"/>
      <w:pPr>
        <w:ind w:left="3600" w:hanging="360"/>
      </w:pPr>
    </w:lvl>
    <w:lvl w:ilvl="5" w:tplc="97123B5E">
      <w:start w:val="1"/>
      <w:numFmt w:val="lowerRoman"/>
      <w:lvlText w:val="%6."/>
      <w:lvlJc w:val="right"/>
      <w:pPr>
        <w:ind w:left="4320" w:hanging="180"/>
      </w:pPr>
    </w:lvl>
    <w:lvl w:ilvl="6" w:tplc="D4C8955A">
      <w:start w:val="1"/>
      <w:numFmt w:val="decimal"/>
      <w:lvlText w:val="%7."/>
      <w:lvlJc w:val="left"/>
      <w:pPr>
        <w:ind w:left="5040" w:hanging="360"/>
      </w:pPr>
    </w:lvl>
    <w:lvl w:ilvl="7" w:tplc="2796052E">
      <w:start w:val="1"/>
      <w:numFmt w:val="lowerLetter"/>
      <w:lvlText w:val="%8."/>
      <w:lvlJc w:val="left"/>
      <w:pPr>
        <w:ind w:left="5760" w:hanging="360"/>
      </w:pPr>
    </w:lvl>
    <w:lvl w:ilvl="8" w:tplc="08C81F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119C3"/>
    <w:multiLevelType w:val="hybridMultilevel"/>
    <w:tmpl w:val="F376BE30"/>
    <w:lvl w:ilvl="0" w:tplc="DB7246DE">
      <w:start w:val="1"/>
      <w:numFmt w:val="decimal"/>
      <w:lvlText w:val="%1."/>
      <w:lvlJc w:val="left"/>
      <w:pPr>
        <w:ind w:left="720" w:hanging="360"/>
      </w:pPr>
    </w:lvl>
    <w:lvl w:ilvl="1" w:tplc="056417C4">
      <w:start w:val="1"/>
      <w:numFmt w:val="lowerLetter"/>
      <w:lvlText w:val="%2."/>
      <w:lvlJc w:val="left"/>
      <w:pPr>
        <w:ind w:left="1440" w:hanging="360"/>
      </w:pPr>
    </w:lvl>
    <w:lvl w:ilvl="2" w:tplc="22AC7096">
      <w:start w:val="1"/>
      <w:numFmt w:val="lowerRoman"/>
      <w:lvlText w:val="%3."/>
      <w:lvlJc w:val="right"/>
      <w:pPr>
        <w:ind w:left="2160" w:hanging="180"/>
      </w:pPr>
    </w:lvl>
    <w:lvl w:ilvl="3" w:tplc="CA2484B6">
      <w:start w:val="1"/>
      <w:numFmt w:val="decimal"/>
      <w:lvlText w:val="%4."/>
      <w:lvlJc w:val="left"/>
      <w:pPr>
        <w:ind w:left="2880" w:hanging="360"/>
      </w:pPr>
    </w:lvl>
    <w:lvl w:ilvl="4" w:tplc="B78E3750">
      <w:start w:val="1"/>
      <w:numFmt w:val="lowerLetter"/>
      <w:lvlText w:val="%5."/>
      <w:lvlJc w:val="left"/>
      <w:pPr>
        <w:ind w:left="3600" w:hanging="360"/>
      </w:pPr>
    </w:lvl>
    <w:lvl w:ilvl="5" w:tplc="5F5253B6">
      <w:start w:val="1"/>
      <w:numFmt w:val="lowerRoman"/>
      <w:lvlText w:val="%6."/>
      <w:lvlJc w:val="right"/>
      <w:pPr>
        <w:ind w:left="4320" w:hanging="180"/>
      </w:pPr>
    </w:lvl>
    <w:lvl w:ilvl="6" w:tplc="F63CEDDC">
      <w:start w:val="1"/>
      <w:numFmt w:val="decimal"/>
      <w:lvlText w:val="%7."/>
      <w:lvlJc w:val="left"/>
      <w:pPr>
        <w:ind w:left="5040" w:hanging="360"/>
      </w:pPr>
    </w:lvl>
    <w:lvl w:ilvl="7" w:tplc="9CC80A32">
      <w:start w:val="1"/>
      <w:numFmt w:val="lowerLetter"/>
      <w:lvlText w:val="%8."/>
      <w:lvlJc w:val="left"/>
      <w:pPr>
        <w:ind w:left="5760" w:hanging="360"/>
      </w:pPr>
    </w:lvl>
    <w:lvl w:ilvl="8" w:tplc="9348B3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17BE"/>
    <w:multiLevelType w:val="hybridMultilevel"/>
    <w:tmpl w:val="27240BD4"/>
    <w:lvl w:ilvl="0" w:tplc="25FC9136">
      <w:start w:val="1"/>
      <w:numFmt w:val="decimal"/>
      <w:lvlText w:val="%1."/>
      <w:lvlJc w:val="left"/>
      <w:pPr>
        <w:ind w:left="720" w:hanging="360"/>
      </w:pPr>
    </w:lvl>
    <w:lvl w:ilvl="1" w:tplc="703663E4">
      <w:start w:val="1"/>
      <w:numFmt w:val="lowerLetter"/>
      <w:lvlText w:val="%2."/>
      <w:lvlJc w:val="left"/>
      <w:pPr>
        <w:ind w:left="1440" w:hanging="360"/>
      </w:pPr>
    </w:lvl>
    <w:lvl w:ilvl="2" w:tplc="AA143682">
      <w:start w:val="1"/>
      <w:numFmt w:val="lowerRoman"/>
      <w:lvlText w:val="%3."/>
      <w:lvlJc w:val="right"/>
      <w:pPr>
        <w:ind w:left="2160" w:hanging="180"/>
      </w:pPr>
    </w:lvl>
    <w:lvl w:ilvl="3" w:tplc="A3D6F904">
      <w:start w:val="1"/>
      <w:numFmt w:val="decimal"/>
      <w:lvlText w:val="%4."/>
      <w:lvlJc w:val="left"/>
      <w:pPr>
        <w:ind w:left="2880" w:hanging="360"/>
      </w:pPr>
    </w:lvl>
    <w:lvl w:ilvl="4" w:tplc="A63855D8">
      <w:start w:val="1"/>
      <w:numFmt w:val="lowerLetter"/>
      <w:lvlText w:val="%5."/>
      <w:lvlJc w:val="left"/>
      <w:pPr>
        <w:ind w:left="3600" w:hanging="360"/>
      </w:pPr>
    </w:lvl>
    <w:lvl w:ilvl="5" w:tplc="ADEE04F0">
      <w:start w:val="1"/>
      <w:numFmt w:val="lowerRoman"/>
      <w:lvlText w:val="%6."/>
      <w:lvlJc w:val="right"/>
      <w:pPr>
        <w:ind w:left="4320" w:hanging="180"/>
      </w:pPr>
    </w:lvl>
    <w:lvl w:ilvl="6" w:tplc="EB1631A2">
      <w:start w:val="1"/>
      <w:numFmt w:val="decimal"/>
      <w:lvlText w:val="%7."/>
      <w:lvlJc w:val="left"/>
      <w:pPr>
        <w:ind w:left="5040" w:hanging="360"/>
      </w:pPr>
    </w:lvl>
    <w:lvl w:ilvl="7" w:tplc="A4087ADE">
      <w:start w:val="1"/>
      <w:numFmt w:val="lowerLetter"/>
      <w:lvlText w:val="%8."/>
      <w:lvlJc w:val="left"/>
      <w:pPr>
        <w:ind w:left="5760" w:hanging="360"/>
      </w:pPr>
    </w:lvl>
    <w:lvl w:ilvl="8" w:tplc="F75E538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F6BA8"/>
    <w:multiLevelType w:val="hybridMultilevel"/>
    <w:tmpl w:val="96CC84AA"/>
    <w:lvl w:ilvl="0" w:tplc="D42AF242">
      <w:start w:val="1"/>
      <w:numFmt w:val="decimal"/>
      <w:lvlText w:val="%1."/>
      <w:lvlJc w:val="left"/>
      <w:pPr>
        <w:ind w:left="720" w:hanging="360"/>
      </w:pPr>
    </w:lvl>
    <w:lvl w:ilvl="1" w:tplc="7402DC3C">
      <w:start w:val="1"/>
      <w:numFmt w:val="lowerLetter"/>
      <w:lvlText w:val="%2."/>
      <w:lvlJc w:val="left"/>
      <w:pPr>
        <w:ind w:left="1440" w:hanging="360"/>
      </w:pPr>
    </w:lvl>
    <w:lvl w:ilvl="2" w:tplc="68E47AC4">
      <w:start w:val="1"/>
      <w:numFmt w:val="lowerRoman"/>
      <w:lvlText w:val="%3."/>
      <w:lvlJc w:val="right"/>
      <w:pPr>
        <w:ind w:left="2160" w:hanging="180"/>
      </w:pPr>
    </w:lvl>
    <w:lvl w:ilvl="3" w:tplc="547C90CC">
      <w:start w:val="1"/>
      <w:numFmt w:val="decimal"/>
      <w:lvlText w:val="%4."/>
      <w:lvlJc w:val="left"/>
      <w:pPr>
        <w:ind w:left="2880" w:hanging="360"/>
      </w:pPr>
    </w:lvl>
    <w:lvl w:ilvl="4" w:tplc="897A7EF8">
      <w:start w:val="1"/>
      <w:numFmt w:val="lowerLetter"/>
      <w:lvlText w:val="%5."/>
      <w:lvlJc w:val="left"/>
      <w:pPr>
        <w:ind w:left="3600" w:hanging="360"/>
      </w:pPr>
    </w:lvl>
    <w:lvl w:ilvl="5" w:tplc="59743416">
      <w:start w:val="1"/>
      <w:numFmt w:val="lowerRoman"/>
      <w:lvlText w:val="%6."/>
      <w:lvlJc w:val="right"/>
      <w:pPr>
        <w:ind w:left="4320" w:hanging="180"/>
      </w:pPr>
    </w:lvl>
    <w:lvl w:ilvl="6" w:tplc="83EC93A6">
      <w:start w:val="1"/>
      <w:numFmt w:val="decimal"/>
      <w:lvlText w:val="%7."/>
      <w:lvlJc w:val="left"/>
      <w:pPr>
        <w:ind w:left="5040" w:hanging="360"/>
      </w:pPr>
    </w:lvl>
    <w:lvl w:ilvl="7" w:tplc="B93CA754">
      <w:start w:val="1"/>
      <w:numFmt w:val="lowerLetter"/>
      <w:lvlText w:val="%8."/>
      <w:lvlJc w:val="left"/>
      <w:pPr>
        <w:ind w:left="5760" w:hanging="360"/>
      </w:pPr>
    </w:lvl>
    <w:lvl w:ilvl="8" w:tplc="AA588B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E39F2"/>
    <w:multiLevelType w:val="hybridMultilevel"/>
    <w:tmpl w:val="8994575E"/>
    <w:lvl w:ilvl="0" w:tplc="288E5D7E">
      <w:start w:val="1"/>
      <w:numFmt w:val="decimal"/>
      <w:lvlText w:val="%1."/>
      <w:lvlJc w:val="left"/>
      <w:pPr>
        <w:ind w:left="720" w:hanging="360"/>
      </w:pPr>
    </w:lvl>
    <w:lvl w:ilvl="1" w:tplc="440CF37C">
      <w:start w:val="1"/>
      <w:numFmt w:val="lowerLetter"/>
      <w:lvlText w:val="%2."/>
      <w:lvlJc w:val="left"/>
      <w:pPr>
        <w:ind w:left="1440" w:hanging="360"/>
      </w:pPr>
    </w:lvl>
    <w:lvl w:ilvl="2" w:tplc="81CE3CDC">
      <w:start w:val="1"/>
      <w:numFmt w:val="lowerRoman"/>
      <w:lvlText w:val="%3."/>
      <w:lvlJc w:val="right"/>
      <w:pPr>
        <w:ind w:left="2160" w:hanging="180"/>
      </w:pPr>
    </w:lvl>
    <w:lvl w:ilvl="3" w:tplc="33C430EE">
      <w:start w:val="1"/>
      <w:numFmt w:val="decimal"/>
      <w:lvlText w:val="%4."/>
      <w:lvlJc w:val="left"/>
      <w:pPr>
        <w:ind w:left="2880" w:hanging="360"/>
      </w:pPr>
    </w:lvl>
    <w:lvl w:ilvl="4" w:tplc="5F5481B6">
      <w:start w:val="1"/>
      <w:numFmt w:val="lowerLetter"/>
      <w:lvlText w:val="%5."/>
      <w:lvlJc w:val="left"/>
      <w:pPr>
        <w:ind w:left="3600" w:hanging="360"/>
      </w:pPr>
    </w:lvl>
    <w:lvl w:ilvl="5" w:tplc="A460A6F6">
      <w:start w:val="1"/>
      <w:numFmt w:val="lowerRoman"/>
      <w:lvlText w:val="%6."/>
      <w:lvlJc w:val="right"/>
      <w:pPr>
        <w:ind w:left="4320" w:hanging="180"/>
      </w:pPr>
    </w:lvl>
    <w:lvl w:ilvl="6" w:tplc="BB205C84">
      <w:start w:val="1"/>
      <w:numFmt w:val="decimal"/>
      <w:lvlText w:val="%7."/>
      <w:lvlJc w:val="left"/>
      <w:pPr>
        <w:ind w:left="5040" w:hanging="360"/>
      </w:pPr>
    </w:lvl>
    <w:lvl w:ilvl="7" w:tplc="A6B85F1E">
      <w:start w:val="1"/>
      <w:numFmt w:val="lowerLetter"/>
      <w:lvlText w:val="%8."/>
      <w:lvlJc w:val="left"/>
      <w:pPr>
        <w:ind w:left="5760" w:hanging="360"/>
      </w:pPr>
    </w:lvl>
    <w:lvl w:ilvl="8" w:tplc="5F2C9C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4"/>
  </w:num>
  <w:num w:numId="5">
    <w:abstractNumId w:val="12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10"/>
  </w:num>
  <w:num w:numId="13">
    <w:abstractNumId w:val="1"/>
  </w:num>
  <w:num w:numId="14">
    <w:abstractNumId w:val="17"/>
  </w:num>
  <w:num w:numId="15">
    <w:abstractNumId w:val="19"/>
  </w:num>
  <w:num w:numId="16">
    <w:abstractNumId w:val="6"/>
  </w:num>
  <w:num w:numId="17">
    <w:abstractNumId w:val="1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"/>
  </w:num>
  <w:num w:numId="21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w Newman">
    <w15:presenceInfo w15:providerId="AD" w15:userId="S::andrew.newman@ltts.com::361055a4-2545-403c-9f81-e4a560cb39a7"/>
  </w15:person>
  <w15:person w15:author="Waseem Orphali">
    <w15:presenceInfo w15:providerId="AD" w15:userId="S::waseem.orphali@ltts.com::a1df326d-1520-4b8e-9847-4d8bb38696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tru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677FA4"/>
    <w:rsid w:val="0034751F"/>
    <w:rsid w:val="00477FD6"/>
    <w:rsid w:val="007A34B0"/>
    <w:rsid w:val="009E4406"/>
    <w:rsid w:val="00D5F8AC"/>
    <w:rsid w:val="0104AF8C"/>
    <w:rsid w:val="01517D8E"/>
    <w:rsid w:val="03506210"/>
    <w:rsid w:val="0383A396"/>
    <w:rsid w:val="04ABAC2B"/>
    <w:rsid w:val="0595D886"/>
    <w:rsid w:val="059CE142"/>
    <w:rsid w:val="062D45C3"/>
    <w:rsid w:val="07C43427"/>
    <w:rsid w:val="0880C4B4"/>
    <w:rsid w:val="0886955A"/>
    <w:rsid w:val="08F2AB50"/>
    <w:rsid w:val="0A028681"/>
    <w:rsid w:val="0A35E0E9"/>
    <w:rsid w:val="0ADF1213"/>
    <w:rsid w:val="0B696785"/>
    <w:rsid w:val="0BD24434"/>
    <w:rsid w:val="0F480358"/>
    <w:rsid w:val="1043B1A5"/>
    <w:rsid w:val="10C9493B"/>
    <w:rsid w:val="11546719"/>
    <w:rsid w:val="116B9708"/>
    <w:rsid w:val="125E8911"/>
    <w:rsid w:val="128550CA"/>
    <w:rsid w:val="12B75370"/>
    <w:rsid w:val="12CB7868"/>
    <w:rsid w:val="132FB2E3"/>
    <w:rsid w:val="13A2A95A"/>
    <w:rsid w:val="140AD59D"/>
    <w:rsid w:val="142744A5"/>
    <w:rsid w:val="144F23CF"/>
    <w:rsid w:val="146F18D6"/>
    <w:rsid w:val="152477BB"/>
    <w:rsid w:val="15662336"/>
    <w:rsid w:val="161CD7A8"/>
    <w:rsid w:val="166C5D42"/>
    <w:rsid w:val="16A1ECE2"/>
    <w:rsid w:val="16FE70F7"/>
    <w:rsid w:val="1745EA4A"/>
    <w:rsid w:val="1795D273"/>
    <w:rsid w:val="17EB4E9C"/>
    <w:rsid w:val="18BB32C3"/>
    <w:rsid w:val="18F72E5B"/>
    <w:rsid w:val="18FDB423"/>
    <w:rsid w:val="19ADB9D0"/>
    <w:rsid w:val="1A6B0B45"/>
    <w:rsid w:val="1B4C98CA"/>
    <w:rsid w:val="1B574961"/>
    <w:rsid w:val="1B97FC86"/>
    <w:rsid w:val="1C27F684"/>
    <w:rsid w:val="1C3E1D8C"/>
    <w:rsid w:val="1C5CFA91"/>
    <w:rsid w:val="1CA542B2"/>
    <w:rsid w:val="1CB67062"/>
    <w:rsid w:val="1D0023A6"/>
    <w:rsid w:val="1D307183"/>
    <w:rsid w:val="1DD0D6D6"/>
    <w:rsid w:val="1E57CAF8"/>
    <w:rsid w:val="1E73E2F6"/>
    <w:rsid w:val="1EFB3B29"/>
    <w:rsid w:val="204C5189"/>
    <w:rsid w:val="210E9DBA"/>
    <w:rsid w:val="218F8C80"/>
    <w:rsid w:val="21CE5AD5"/>
    <w:rsid w:val="22B61089"/>
    <w:rsid w:val="22EAAFD2"/>
    <w:rsid w:val="23E6C4FB"/>
    <w:rsid w:val="25152630"/>
    <w:rsid w:val="2733C502"/>
    <w:rsid w:val="278EFEC7"/>
    <w:rsid w:val="29C2F2A6"/>
    <w:rsid w:val="29C956B9"/>
    <w:rsid w:val="29CDFBAF"/>
    <w:rsid w:val="29DA39E0"/>
    <w:rsid w:val="2AD2F979"/>
    <w:rsid w:val="2B277BA9"/>
    <w:rsid w:val="2C619C25"/>
    <w:rsid w:val="2CC82590"/>
    <w:rsid w:val="2DE63D05"/>
    <w:rsid w:val="2DEABD03"/>
    <w:rsid w:val="2E35EE81"/>
    <w:rsid w:val="2E82D634"/>
    <w:rsid w:val="2EEE8B90"/>
    <w:rsid w:val="2F0C06B6"/>
    <w:rsid w:val="2F797395"/>
    <w:rsid w:val="2FFD3381"/>
    <w:rsid w:val="304BE67C"/>
    <w:rsid w:val="30677FA4"/>
    <w:rsid w:val="31235E25"/>
    <w:rsid w:val="316585AE"/>
    <w:rsid w:val="31677A09"/>
    <w:rsid w:val="31A4519C"/>
    <w:rsid w:val="32BB7D8C"/>
    <w:rsid w:val="33196E08"/>
    <w:rsid w:val="34609F10"/>
    <w:rsid w:val="3488A5BD"/>
    <w:rsid w:val="356E8382"/>
    <w:rsid w:val="364244A2"/>
    <w:rsid w:val="364FEAB2"/>
    <w:rsid w:val="3673FCEB"/>
    <w:rsid w:val="367ACB4D"/>
    <w:rsid w:val="36E462D8"/>
    <w:rsid w:val="374FDEB2"/>
    <w:rsid w:val="386971D8"/>
    <w:rsid w:val="38948D1C"/>
    <w:rsid w:val="38C80499"/>
    <w:rsid w:val="392767A9"/>
    <w:rsid w:val="3A1EBCEF"/>
    <w:rsid w:val="3A23F9F4"/>
    <w:rsid w:val="3A652A89"/>
    <w:rsid w:val="3A901EBE"/>
    <w:rsid w:val="3AC6A795"/>
    <w:rsid w:val="3BE9E21B"/>
    <w:rsid w:val="3CA9D8C0"/>
    <w:rsid w:val="3D75E5FD"/>
    <w:rsid w:val="3E0014A5"/>
    <w:rsid w:val="3EC68FD7"/>
    <w:rsid w:val="3F20D3D7"/>
    <w:rsid w:val="3F51A246"/>
    <w:rsid w:val="3FA69781"/>
    <w:rsid w:val="3FB6D347"/>
    <w:rsid w:val="3FCCD4BE"/>
    <w:rsid w:val="3FDB1974"/>
    <w:rsid w:val="3FE9BE60"/>
    <w:rsid w:val="40740481"/>
    <w:rsid w:val="40867A66"/>
    <w:rsid w:val="41551AE7"/>
    <w:rsid w:val="41C50776"/>
    <w:rsid w:val="41DA66E3"/>
    <w:rsid w:val="41ED0B0B"/>
    <w:rsid w:val="41FEBABC"/>
    <w:rsid w:val="42C545BF"/>
    <w:rsid w:val="42F0A44D"/>
    <w:rsid w:val="43C2E5E0"/>
    <w:rsid w:val="4448C7FF"/>
    <w:rsid w:val="44869C37"/>
    <w:rsid w:val="4544E3DD"/>
    <w:rsid w:val="45AC9EA0"/>
    <w:rsid w:val="4794B69A"/>
    <w:rsid w:val="47D1F40F"/>
    <w:rsid w:val="4815C967"/>
    <w:rsid w:val="48ABA375"/>
    <w:rsid w:val="48B83DEE"/>
    <w:rsid w:val="48C96FFB"/>
    <w:rsid w:val="4A4C487E"/>
    <w:rsid w:val="4A7C4B11"/>
    <w:rsid w:val="4B41DCD6"/>
    <w:rsid w:val="4BE8E592"/>
    <w:rsid w:val="4C21FEBE"/>
    <w:rsid w:val="4C6659BD"/>
    <w:rsid w:val="4DF874CD"/>
    <w:rsid w:val="4E19AC50"/>
    <w:rsid w:val="4E1C51D8"/>
    <w:rsid w:val="4E88BB83"/>
    <w:rsid w:val="4E985602"/>
    <w:rsid w:val="5107F06F"/>
    <w:rsid w:val="5134EAEB"/>
    <w:rsid w:val="51888A67"/>
    <w:rsid w:val="5195B535"/>
    <w:rsid w:val="51AF8997"/>
    <w:rsid w:val="51E9FDFB"/>
    <w:rsid w:val="5352F5FB"/>
    <w:rsid w:val="53CBA12D"/>
    <w:rsid w:val="5442582E"/>
    <w:rsid w:val="55873AA0"/>
    <w:rsid w:val="561D5493"/>
    <w:rsid w:val="56405370"/>
    <w:rsid w:val="56BAAF97"/>
    <w:rsid w:val="57863F79"/>
    <w:rsid w:val="578B0143"/>
    <w:rsid w:val="58126C95"/>
    <w:rsid w:val="58B7CDF3"/>
    <w:rsid w:val="58B912F7"/>
    <w:rsid w:val="59D3D81A"/>
    <w:rsid w:val="59DB59B0"/>
    <w:rsid w:val="5A05752A"/>
    <w:rsid w:val="5AF56239"/>
    <w:rsid w:val="5B3B8AF3"/>
    <w:rsid w:val="5B423D79"/>
    <w:rsid w:val="5B52D89E"/>
    <w:rsid w:val="5BAB4728"/>
    <w:rsid w:val="5BD81032"/>
    <w:rsid w:val="5C1D4C3A"/>
    <w:rsid w:val="5C766D9E"/>
    <w:rsid w:val="5C9DD40E"/>
    <w:rsid w:val="5CF76C7D"/>
    <w:rsid w:val="5D283A0E"/>
    <w:rsid w:val="5D80901B"/>
    <w:rsid w:val="5DAE0AF7"/>
    <w:rsid w:val="5DE920BE"/>
    <w:rsid w:val="5E633481"/>
    <w:rsid w:val="5E6EA8F0"/>
    <w:rsid w:val="5E9D4AFB"/>
    <w:rsid w:val="5EA7596B"/>
    <w:rsid w:val="60D5E7D3"/>
    <w:rsid w:val="6136DC91"/>
    <w:rsid w:val="6182F3EC"/>
    <w:rsid w:val="62653C15"/>
    <w:rsid w:val="62B448A4"/>
    <w:rsid w:val="62F089D8"/>
    <w:rsid w:val="634EBFFE"/>
    <w:rsid w:val="638AB74F"/>
    <w:rsid w:val="63AE92FE"/>
    <w:rsid w:val="64409F60"/>
    <w:rsid w:val="64B24121"/>
    <w:rsid w:val="657CE17D"/>
    <w:rsid w:val="658DFFAE"/>
    <w:rsid w:val="659ECF39"/>
    <w:rsid w:val="65B0F2BC"/>
    <w:rsid w:val="65EF198F"/>
    <w:rsid w:val="6618884C"/>
    <w:rsid w:val="67DCB965"/>
    <w:rsid w:val="69FA73FF"/>
    <w:rsid w:val="6A19AB92"/>
    <w:rsid w:val="6A3A74CA"/>
    <w:rsid w:val="6A48FE03"/>
    <w:rsid w:val="6A77C1BB"/>
    <w:rsid w:val="6AC592B8"/>
    <w:rsid w:val="6BB56B8B"/>
    <w:rsid w:val="6C22789E"/>
    <w:rsid w:val="6C5A814E"/>
    <w:rsid w:val="6E80544A"/>
    <w:rsid w:val="6EC6820A"/>
    <w:rsid w:val="6ECFD516"/>
    <w:rsid w:val="6F4572B3"/>
    <w:rsid w:val="6F5467D7"/>
    <w:rsid w:val="709FCA33"/>
    <w:rsid w:val="71762E24"/>
    <w:rsid w:val="728B3E50"/>
    <w:rsid w:val="7334E910"/>
    <w:rsid w:val="73718259"/>
    <w:rsid w:val="73A0DB19"/>
    <w:rsid w:val="749F5260"/>
    <w:rsid w:val="751E05C8"/>
    <w:rsid w:val="76598139"/>
    <w:rsid w:val="76680575"/>
    <w:rsid w:val="770C46EB"/>
    <w:rsid w:val="772186AA"/>
    <w:rsid w:val="77C8BAAD"/>
    <w:rsid w:val="77E44448"/>
    <w:rsid w:val="780E0E33"/>
    <w:rsid w:val="78475EFB"/>
    <w:rsid w:val="786092C2"/>
    <w:rsid w:val="79587350"/>
    <w:rsid w:val="79904C10"/>
    <w:rsid w:val="799C30DA"/>
    <w:rsid w:val="79EE981A"/>
    <w:rsid w:val="7A0541D4"/>
    <w:rsid w:val="7A3FF731"/>
    <w:rsid w:val="7A804A62"/>
    <w:rsid w:val="7AC32874"/>
    <w:rsid w:val="7AD1FC18"/>
    <w:rsid w:val="7B4EE1F6"/>
    <w:rsid w:val="7C46D632"/>
    <w:rsid w:val="7CA65C1D"/>
    <w:rsid w:val="7D57F7DE"/>
    <w:rsid w:val="7DAE7134"/>
    <w:rsid w:val="7DF2F656"/>
    <w:rsid w:val="7E00B46E"/>
    <w:rsid w:val="7E503C42"/>
    <w:rsid w:val="7F45F57C"/>
    <w:rsid w:val="7F96E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7FA4"/>
  <w15:chartTrackingRefBased/>
  <w15:docId w15:val="{C30C1768-A985-418A-905C-E700A716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comments" Target="/word/comments.xml" Id="R653043e79e2d4a72" /><Relationship Type="http://schemas.microsoft.com/office/2011/relationships/commentsExtended" Target="/word/commentsExtended.xml" Id="Rca7eef6d456b43a6" /><Relationship Type="http://schemas.microsoft.com/office/2016/09/relationships/commentsIds" Target="/word/commentsIds.xml" Id="R4babda8aaabb4051" /><Relationship Type="http://schemas.microsoft.com/office/2018/08/relationships/commentsExtensible" Target="/word/commentsExtensible.xml" Id="Ra8c1f2874380496e" /><Relationship Type="http://schemas.openxmlformats.org/officeDocument/2006/relationships/image" Target="/media/image3.png" Id="R86d6f3467a2240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77C13-9F71-4891-B1CF-61FF64DDB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314EB-C528-4CEE-99E1-E87CA8230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5D813-B98D-424E-9DFA-3740CEA1EC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lastModifiedBy>Waseem Orphali</lastModifiedBy>
  <revision>3</revision>
  <dcterms:created xsi:type="dcterms:W3CDTF">2020-06-08T16:51:00.0000000Z</dcterms:created>
  <dcterms:modified xsi:type="dcterms:W3CDTF">2020-06-11T18:41:41.2511376Z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